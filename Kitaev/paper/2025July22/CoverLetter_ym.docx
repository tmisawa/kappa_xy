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DE112" w14:textId="16B1C988"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Dear Editors of </w:t>
      </w:r>
      <w:r w:rsidRPr="00D515D9">
        <w:rPr>
          <w:rStyle w:val="aa"/>
          <w:rFonts w:ascii="Times New Roman" w:hAnsi="Times New Roman" w:cs="Times New Roman"/>
          <w:b w:val="0"/>
          <w:bCs w:val="0"/>
          <w:color w:val="0E101A"/>
          <w:sz w:val="21"/>
          <w:szCs w:val="21"/>
        </w:rPr>
        <w:t>Physical Review X</w:t>
      </w:r>
      <w:r w:rsidRPr="00D515D9">
        <w:rPr>
          <w:rFonts w:ascii="Times New Roman" w:hAnsi="Times New Roman" w:cs="Times New Roman"/>
          <w:b/>
          <w:bCs/>
          <w:color w:val="0E101A"/>
          <w:sz w:val="21"/>
          <w:szCs w:val="21"/>
        </w:rPr>
        <w:t>,</w:t>
      </w:r>
    </w:p>
    <w:p w14:paraId="79D863A6" w14:textId="77777777"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p>
    <w:p w14:paraId="624641F2" w14:textId="7DBDD60A" w:rsidR="00D515D9" w:rsidRPr="00D515D9" w:rsidRDefault="00241880" w:rsidP="00D515D9">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We are pleased to submit our manuscript entitled</w:t>
      </w:r>
      <w:r w:rsidRPr="00D515D9">
        <w:rPr>
          <w:rStyle w:val="apple-converted-space"/>
          <w:rFonts w:ascii="Times New Roman" w:hAnsi="Times New Roman" w:cs="Times New Roman"/>
          <w:color w:val="0E101A"/>
          <w:sz w:val="21"/>
          <w:szCs w:val="21"/>
        </w:rPr>
        <w:t> </w:t>
      </w:r>
      <w:r w:rsidRPr="00D515D9">
        <w:rPr>
          <w:rStyle w:val="aa"/>
          <w:rFonts w:ascii="Times New Roman" w:hAnsi="Times New Roman" w:cs="Times New Roman"/>
          <w:color w:val="0E101A"/>
          <w:sz w:val="21"/>
          <w:szCs w:val="21"/>
        </w:rPr>
        <w:t>“</w:t>
      </w:r>
      <w:r w:rsidRPr="00D515D9">
        <w:rPr>
          <w:rStyle w:val="aa"/>
          <w:rFonts w:ascii="Times New Roman" w:hAnsi="Times New Roman" w:cs="Times New Roman"/>
          <w:b w:val="0"/>
          <w:bCs w:val="0"/>
          <w:color w:val="0E101A"/>
          <w:sz w:val="21"/>
          <w:szCs w:val="21"/>
        </w:rPr>
        <w:t xml:space="preserve">Thermal Hall Transport in </w:t>
      </w:r>
      <w:proofErr w:type="spellStart"/>
      <w:r w:rsidRPr="00D515D9">
        <w:rPr>
          <w:rStyle w:val="aa"/>
          <w:rFonts w:ascii="Times New Roman" w:hAnsi="Times New Roman" w:cs="Times New Roman"/>
          <w:b w:val="0"/>
          <w:bCs w:val="0"/>
          <w:color w:val="0E101A"/>
          <w:sz w:val="21"/>
          <w:szCs w:val="21"/>
        </w:rPr>
        <w:t>Kitaev</w:t>
      </w:r>
      <w:proofErr w:type="spellEnd"/>
      <w:r w:rsidR="00D515D9">
        <w:rPr>
          <w:rStyle w:val="aa"/>
          <w:rFonts w:ascii="Times New Roman" w:hAnsi="Times New Roman" w:cs="Times New Roman"/>
          <w:b w:val="0"/>
          <w:bCs w:val="0"/>
          <w:color w:val="0E101A"/>
          <w:sz w:val="21"/>
          <w:szCs w:val="21"/>
        </w:rPr>
        <w:t xml:space="preserve"> spin liquids</w:t>
      </w:r>
      <w:r w:rsidRPr="00D515D9">
        <w:rPr>
          <w:rStyle w:val="aa"/>
          <w:rFonts w:ascii="Times New Roman" w:hAnsi="Times New Roman" w:cs="Times New Roman"/>
          <w:b w:val="0"/>
          <w:bCs w:val="0"/>
          <w:color w:val="0E101A"/>
          <w:sz w:val="21"/>
          <w:szCs w:val="21"/>
        </w:rPr>
        <w:t>”</w:t>
      </w:r>
      <w:r w:rsidRPr="00D515D9">
        <w:rPr>
          <w:rFonts w:ascii="Times New Roman" w:hAnsi="Times New Roman" w:cs="Times New Roman"/>
          <w:color w:val="0E101A"/>
          <w:sz w:val="21"/>
          <w:szCs w:val="21"/>
        </w:rPr>
        <w:t> for consideration in</w:t>
      </w:r>
      <w:r w:rsidRPr="00D515D9">
        <w:rPr>
          <w:rStyle w:val="apple-converted-space"/>
          <w:rFonts w:ascii="Times New Roman" w:hAnsi="Times New Roman" w:cs="Times New Roman"/>
          <w:color w:val="0E101A"/>
          <w:sz w:val="21"/>
          <w:szCs w:val="21"/>
        </w:rPr>
        <w:t> </w:t>
      </w:r>
      <w:r w:rsidRPr="00D515D9">
        <w:rPr>
          <w:rStyle w:val="ab"/>
          <w:rFonts w:ascii="Times New Roman" w:hAnsi="Times New Roman" w:cs="Times New Roman"/>
          <w:i w:val="0"/>
          <w:iCs w:val="0"/>
          <w:color w:val="0E101A"/>
          <w:sz w:val="21"/>
          <w:szCs w:val="21"/>
        </w:rPr>
        <w:t>Physical Review X</w:t>
      </w:r>
      <w:r w:rsidRPr="00D515D9">
        <w:rPr>
          <w:rStyle w:val="ab"/>
          <w:rFonts w:ascii="Times New Roman" w:hAnsi="Times New Roman" w:cs="Times New Roman"/>
          <w:color w:val="0E101A"/>
          <w:sz w:val="21"/>
          <w:szCs w:val="21"/>
        </w:rPr>
        <w:t>.</w:t>
      </w:r>
      <w:r w:rsidRPr="00D515D9">
        <w:rPr>
          <w:rFonts w:ascii="Times New Roman" w:hAnsi="Times New Roman" w:cs="Times New Roman"/>
          <w:color w:val="0E101A"/>
          <w:sz w:val="21"/>
          <w:szCs w:val="21"/>
        </w:rPr>
        <w:t> </w:t>
      </w:r>
    </w:p>
    <w:p w14:paraId="3E10B1EF" w14:textId="77777777" w:rsidR="00D515D9" w:rsidRPr="00D515D9"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338E0B" w14:textId="1A37BC9C"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Quantum spin liquids are exotic states of matter characterized by long-range entanglement and fractionalized excitations. The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 offers a paradigmatic platform for realizing such states, hosting itinerant Majorana fermions and localized fluxes. A key experimental signature of these excitations is the thermal Hall conductivity, which is predicted to exhibit half-integer quantization at zero temperature under a magnetic field. Remarkably, this quantization has been reported in the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candidate material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suggesting the realization of a topological Majorana Chern insulator. However, the experimental situation remains highly controversial and is currently the subject of intense debate. While some studies report quantized thermal Hall conductivity, others observe deviations, with possible contributions from phonons, magnons, or visons being proposed. These conflicting results raise fundamental questions about the nature of the heat-carrying quasiparticles and the validity of the topological interpretation, particularly at finite temperatures and in the presence of additional interactions beyond the ideal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w:t>
      </w:r>
      <w:r w:rsidR="006B4780">
        <w:rPr>
          <w:rFonts w:ascii="Times New Roman" w:hAnsi="Times New Roman" w:cs="Times New Roman"/>
        </w:rPr>
        <w:t xml:space="preserve">, </w:t>
      </w:r>
      <w:r w:rsidR="006B4780" w:rsidRPr="006B4780">
        <w:rPr>
          <w:rFonts w:ascii="Times New Roman" w:hAnsi="Times New Roman" w:cs="Times New Roman"/>
        </w:rPr>
        <w:t>where no unbiased method has been available to calculate the thermal Hall effect without approximations.</w:t>
      </w:r>
    </w:p>
    <w:p w14:paraId="5405AD57"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A960D2" w14:textId="16DE78D2"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In this work, we investigate the thermal Hall conductivity in </w:t>
      </w:r>
      <w:del w:id="0" w:author="求　幸年" w:date="2025-07-22T08:16:00Z" w16du:dateUtc="2025-07-21T23:16:00Z">
        <w:r w:rsidRPr="00E02FB3" w:rsidDel="00DB75FD">
          <w:rPr>
            <w:rFonts w:ascii="Times New Roman" w:hAnsi="Times New Roman" w:cs="Times New Roman"/>
          </w:rPr>
          <w:delText>an extended</w:delText>
        </w:r>
      </w:del>
      <w:ins w:id="1" w:author="求　幸年" w:date="2025-07-22T08:16:00Z" w16du:dateUtc="2025-07-21T23:16:00Z">
        <w:r w:rsidR="00DB75FD">
          <w:rPr>
            <w:rFonts w:ascii="Times New Roman" w:hAnsi="Times New Roman" w:cs="Times New Roman"/>
          </w:rPr>
          <w:t>the</w:t>
        </w:r>
      </w:ins>
      <w:r w:rsidRPr="00E02FB3">
        <w:rPr>
          <w:rFonts w:ascii="Times New Roman" w:hAnsi="Times New Roman" w:cs="Times New Roman"/>
        </w:rPr>
        <w:t xml:space="preserve">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 </w:t>
      </w:r>
      <w:ins w:id="2" w:author="求　幸年" w:date="2025-07-22T08:16:00Z" w16du:dateUtc="2025-07-21T23:16:00Z">
        <w:r w:rsidR="00DB75FD">
          <w:rPr>
            <w:rFonts w:ascii="Times New Roman" w:hAnsi="Times New Roman" w:cs="Times New Roman"/>
          </w:rPr>
          <w:t xml:space="preserve">and its </w:t>
        </w:r>
      </w:ins>
      <w:ins w:id="3" w:author="求　幸年" w:date="2025-07-22T08:17:00Z" w16du:dateUtc="2025-07-21T23:17:00Z">
        <w:r w:rsidR="00DB75FD">
          <w:rPr>
            <w:rFonts w:ascii="Times New Roman" w:hAnsi="Times New Roman" w:cs="Times New Roman"/>
          </w:rPr>
          <w:t xml:space="preserve">extensions </w:t>
        </w:r>
      </w:ins>
      <w:del w:id="4" w:author="求　幸年" w:date="2025-07-22T08:17:00Z" w16du:dateUtc="2025-07-21T23:17:00Z">
        <w:r w:rsidRPr="00E02FB3" w:rsidDel="00DB75FD">
          <w:rPr>
            <w:rFonts w:ascii="Times New Roman" w:hAnsi="Times New Roman" w:cs="Times New Roman"/>
          </w:rPr>
          <w:delText xml:space="preserve">that </w:delText>
        </w:r>
      </w:del>
      <w:r w:rsidRPr="00E02FB3">
        <w:rPr>
          <w:rFonts w:ascii="Times New Roman" w:hAnsi="Times New Roman" w:cs="Times New Roman"/>
        </w:rPr>
        <w:t>includ</w:t>
      </w:r>
      <w:ins w:id="5" w:author="求　幸年" w:date="2025-07-22T08:17:00Z" w16du:dateUtc="2025-07-21T23:17:00Z">
        <w:r w:rsidR="00DB75FD">
          <w:rPr>
            <w:rFonts w:ascii="Times New Roman" w:hAnsi="Times New Roman" w:cs="Times New Roman"/>
          </w:rPr>
          <w:t>ing</w:t>
        </w:r>
      </w:ins>
      <w:del w:id="6" w:author="求　幸年" w:date="2025-07-22T08:17:00Z" w16du:dateUtc="2025-07-21T23:17:00Z">
        <w:r w:rsidRPr="00E02FB3" w:rsidDel="00DB75FD">
          <w:rPr>
            <w:rFonts w:ascii="Times New Roman" w:hAnsi="Times New Roman" w:cs="Times New Roman"/>
          </w:rPr>
          <w:delText>es</w:delText>
        </w:r>
      </w:del>
      <w:r w:rsidRPr="00E02FB3">
        <w:rPr>
          <w:rFonts w:ascii="Times New Roman" w:hAnsi="Times New Roman" w:cs="Times New Roman"/>
        </w:rPr>
        <w:t xml:space="preserve"> symmetric off-diagonal interactions, Γ and Γ′ terms, under magnetic fields. </w:t>
      </w:r>
      <w:r w:rsidR="00C92E82" w:rsidRPr="00C92E82">
        <w:rPr>
          <w:rFonts w:ascii="Times New Roman" w:hAnsi="Times New Roman" w:cs="Times New Roman"/>
        </w:rPr>
        <w:t xml:space="preserve">To this end, we have developed a new numerical approach </w:t>
      </w:r>
      <w:ins w:id="7" w:author="求　幸年" w:date="2025-07-22T08:17:00Z" w16du:dateUtc="2025-07-21T23:17:00Z">
        <w:r w:rsidR="0017725B">
          <w:rPr>
            <w:rFonts w:ascii="Times New Roman" w:hAnsi="Times New Roman" w:cs="Times New Roman"/>
          </w:rPr>
          <w:t xml:space="preserve">based on </w:t>
        </w:r>
        <w:r w:rsidR="0017725B" w:rsidRPr="00E02FB3">
          <w:rPr>
            <w:rFonts w:ascii="Times New Roman" w:hAnsi="Times New Roman" w:cs="Times New Roman"/>
          </w:rPr>
          <w:t>unbiased finite-temperature tensor network simulations</w:t>
        </w:r>
      </w:ins>
      <w:ins w:id="8" w:author="求　幸年" w:date="2025-07-22T08:20:00Z" w16du:dateUtc="2025-07-21T23:20:00Z">
        <w:r w:rsidR="00B60807" w:rsidRPr="00E02FB3">
          <w:rPr>
            <w:rFonts w:ascii="Times New Roman" w:hAnsi="Times New Roman" w:cs="Times New Roman"/>
          </w:rPr>
          <w:t>, benchmarked by thermal pure quantum state methods</w:t>
        </w:r>
      </w:ins>
      <w:ins w:id="9" w:author="求　幸年" w:date="2025-07-22T08:21:00Z" w16du:dateUtc="2025-07-21T23:21:00Z">
        <w:r w:rsidR="004F3238">
          <w:rPr>
            <w:rFonts w:ascii="Times New Roman" w:hAnsi="Times New Roman" w:cs="Times New Roman"/>
          </w:rPr>
          <w:t>. This framework</w:t>
        </w:r>
      </w:ins>
      <w:del w:id="10" w:author="求　幸年" w:date="2025-07-22T08:18:00Z" w16du:dateUtc="2025-07-21T23:18:00Z">
        <w:r w:rsidR="00C92E82" w:rsidRPr="00C92E82" w:rsidDel="0017725B">
          <w:rPr>
            <w:rFonts w:ascii="Times New Roman" w:hAnsi="Times New Roman" w:cs="Times New Roman"/>
          </w:rPr>
          <w:delText>that</w:delText>
        </w:r>
      </w:del>
      <w:r w:rsidR="00C92E82" w:rsidRPr="00C92E82">
        <w:rPr>
          <w:rFonts w:ascii="Times New Roman" w:hAnsi="Times New Roman" w:cs="Times New Roman"/>
        </w:rPr>
        <w:t xml:space="preserve"> enables the computation of the thermal Hall conductivity in </w:t>
      </w:r>
      <w:del w:id="11" w:author="求　幸年" w:date="2025-07-22T08:15:00Z" w16du:dateUtc="2025-07-21T23:15:00Z">
        <w:r w:rsidR="00C92E82" w:rsidRPr="00C92E82" w:rsidDel="006711F9">
          <w:rPr>
            <w:rFonts w:ascii="Times New Roman" w:hAnsi="Times New Roman" w:cs="Times New Roman"/>
          </w:rPr>
          <w:delText>Mott insulators</w:delText>
        </w:r>
      </w:del>
      <w:ins w:id="12" w:author="求　幸年" w:date="2025-07-22T08:15:00Z" w16du:dateUtc="2025-07-21T23:15:00Z">
        <w:r w:rsidR="006711F9">
          <w:rPr>
            <w:rFonts w:ascii="Times New Roman" w:hAnsi="Times New Roman" w:cs="Times New Roman"/>
          </w:rPr>
          <w:t>quantum spin systems</w:t>
        </w:r>
      </w:ins>
      <w:r w:rsidR="00C92E82" w:rsidRPr="00C92E82">
        <w:rPr>
          <w:rFonts w:ascii="Times New Roman" w:hAnsi="Times New Roman" w:cs="Times New Roman"/>
        </w:rPr>
        <w:t xml:space="preserve"> without assuming specific types of heat-carrying quasiparticles.</w:t>
      </w:r>
      <w:r w:rsidR="00C92E82">
        <w:rPr>
          <w:rFonts w:ascii="Times New Roman" w:hAnsi="Times New Roman" w:cs="Times New Roman"/>
        </w:rPr>
        <w:t xml:space="preserve"> </w:t>
      </w:r>
      <w:del w:id="13" w:author="求　幸年" w:date="2025-07-22T08:21:00Z" w16du:dateUtc="2025-07-21T23:21:00Z">
        <w:r w:rsidRPr="00E02FB3" w:rsidDel="00B60807">
          <w:rPr>
            <w:rFonts w:ascii="Times New Roman" w:hAnsi="Times New Roman" w:cs="Times New Roman"/>
          </w:rPr>
          <w:delText>Using unbiased finite-temperature tensor network simulations, benchmarked by thermal pure quantum state methods, w</w:delText>
        </w:r>
      </w:del>
      <w:ins w:id="14" w:author="求　幸年" w:date="2025-07-22T08:18:00Z" w16du:dateUtc="2025-07-21T23:18:00Z">
        <w:r w:rsidR="0017725B">
          <w:rPr>
            <w:rFonts w:ascii="Times New Roman" w:hAnsi="Times New Roman" w:cs="Times New Roman"/>
          </w:rPr>
          <w:t>W</w:t>
        </w:r>
      </w:ins>
      <w:r w:rsidRPr="00E02FB3">
        <w:rPr>
          <w:rFonts w:ascii="Times New Roman" w:hAnsi="Times New Roman" w:cs="Times New Roman"/>
        </w:rPr>
        <w:t xml:space="preserve">e find that the thermal Hall conductivity divided by temperature, </w:t>
      </w:r>
      <w:proofErr w:type="spellStart"/>
      <w:r w:rsidRPr="00E02FB3">
        <w:rPr>
          <w:rFonts w:ascii="Times New Roman" w:hAnsi="Times New Roman" w:cs="Times New Roman"/>
        </w:rPr>
        <w:t>κ</w:t>
      </w:r>
      <w:r w:rsidR="006B4780" w:rsidRPr="00BE2725">
        <w:rPr>
          <w:rFonts w:ascii="Times New Roman" w:hAnsi="Times New Roman" w:cs="Times New Roman"/>
          <w:vertAlign w:val="subscript"/>
        </w:rPr>
        <w:t>xy</w:t>
      </w:r>
      <w:proofErr w:type="spellEnd"/>
      <w:r w:rsidRPr="00E02FB3">
        <w:rPr>
          <w:rFonts w:ascii="Times New Roman" w:hAnsi="Times New Roman" w:cs="Times New Roman"/>
        </w:rPr>
        <w:t>/T, exhibits a pronounced overshooting behavior beyond the half-integer quantized value, closely resembling experimental observations in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Furthermore, we show that the sign of </w:t>
      </w:r>
      <w:proofErr w:type="spellStart"/>
      <w:r w:rsidRPr="00E02FB3">
        <w:rPr>
          <w:rFonts w:ascii="Times New Roman" w:hAnsi="Times New Roman" w:cs="Times New Roman"/>
        </w:rPr>
        <w:t>κ</w:t>
      </w:r>
      <w:r w:rsidR="006B4780" w:rsidRPr="00BE2725">
        <w:rPr>
          <w:rFonts w:ascii="Times New Roman" w:hAnsi="Times New Roman" w:cs="Times New Roman"/>
          <w:vertAlign w:val="subscript"/>
        </w:rPr>
        <w:t>xy</w:t>
      </w:r>
      <w:proofErr w:type="spellEnd"/>
      <w:r w:rsidRPr="00E02FB3">
        <w:rPr>
          <w:rFonts w:ascii="Times New Roman" w:hAnsi="Times New Roman" w:cs="Times New Roman"/>
        </w:rPr>
        <w:t xml:space="preserve">/T changes systematically with the direction of the applied magnetic field, in agreement with topological predictions from perturbation theory as well as experimental results. Importantly, these features persist even in the polarized regime beyond the </w:t>
      </w:r>
      <w:del w:id="15" w:author="求　幸年" w:date="2025-07-22T08:19:00Z" w16du:dateUtc="2025-07-21T23:19:00Z">
        <w:r w:rsidRPr="00E02FB3" w:rsidDel="00B60807">
          <w:rPr>
            <w:rFonts w:ascii="Times New Roman" w:hAnsi="Times New Roman" w:cs="Times New Roman"/>
          </w:rPr>
          <w:delText xml:space="preserve">quantum </w:delText>
        </w:r>
      </w:del>
      <w:r w:rsidRPr="00E02FB3">
        <w:rPr>
          <w:rFonts w:ascii="Times New Roman" w:hAnsi="Times New Roman" w:cs="Times New Roman"/>
        </w:rPr>
        <w:t xml:space="preserve">critical </w:t>
      </w:r>
      <w:del w:id="16" w:author="求　幸年" w:date="2025-07-22T08:19:00Z" w16du:dateUtc="2025-07-21T23:19:00Z">
        <w:r w:rsidRPr="00E02FB3" w:rsidDel="00B60807">
          <w:rPr>
            <w:rFonts w:ascii="Times New Roman" w:hAnsi="Times New Roman" w:cs="Times New Roman"/>
          </w:rPr>
          <w:delText>point</w:delText>
        </w:r>
      </w:del>
      <w:ins w:id="17" w:author="求　幸年" w:date="2025-07-22T08:19:00Z" w16du:dateUtc="2025-07-21T23:19:00Z">
        <w:r w:rsidR="00B60807">
          <w:rPr>
            <w:rFonts w:ascii="Times New Roman" w:hAnsi="Times New Roman" w:cs="Times New Roman"/>
          </w:rPr>
          <w:t>field</w:t>
        </w:r>
      </w:ins>
      <w:r w:rsidRPr="00E02FB3">
        <w:rPr>
          <w:rFonts w:ascii="Times New Roman" w:hAnsi="Times New Roman" w:cs="Times New Roman"/>
        </w:rPr>
        <w:t>, indicating that the topological Majorana fermion picture remains relevant across a wide range of magnetic fields and interaction strengths.</w:t>
      </w:r>
    </w:p>
    <w:p w14:paraId="083FA94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1BF28001" w14:textId="4BF93E7D"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Our findings reveal that the thermal Hall effect in the extended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models is a rich finite-temperature phenomenon, with topological Majorana fermion excitations remaining robust even in regimes traditionally considered dominated by conventional magnons. By reproducing key experimental features, including the overshooting behavior and field-direction-dependent sign change, </w:t>
      </w:r>
      <w:r w:rsidRPr="00E02FB3">
        <w:rPr>
          <w:rFonts w:ascii="Times New Roman" w:hAnsi="Times New Roman" w:cs="Times New Roman"/>
        </w:rPr>
        <w:lastRenderedPageBreak/>
        <w:t>and offering a consistent topological interpretation, our study provides a pathway toward r</w:t>
      </w:r>
      <w:r w:rsidR="00725B51">
        <w:rPr>
          <w:rFonts w:ascii="Times New Roman" w:hAnsi="Times New Roman" w:cs="Times New Roman"/>
        </w:rPr>
        <w:t xml:space="preserve">esolving </w:t>
      </w:r>
      <w:r w:rsidRPr="00E02FB3">
        <w:rPr>
          <w:rFonts w:ascii="Times New Roman" w:hAnsi="Times New Roman" w:cs="Times New Roman"/>
        </w:rPr>
        <w:t>conflicting experimental observations. We expect these results</w:t>
      </w:r>
      <w:r w:rsidR="00261B1F">
        <w:rPr>
          <w:rFonts w:ascii="Times New Roman" w:hAnsi="Times New Roman" w:cs="Times New Roman"/>
        </w:rPr>
        <w:t xml:space="preserve">, </w:t>
      </w:r>
      <w:r w:rsidR="00261B1F" w:rsidRPr="00261B1F">
        <w:rPr>
          <w:rFonts w:ascii="Times New Roman" w:hAnsi="Times New Roman" w:cs="Times New Roman"/>
        </w:rPr>
        <w:t xml:space="preserve">together with the developed methodology, </w:t>
      </w:r>
      <w:r w:rsidRPr="00E02FB3">
        <w:rPr>
          <w:rFonts w:ascii="Times New Roman" w:hAnsi="Times New Roman" w:cs="Times New Roman"/>
        </w:rPr>
        <w:t xml:space="preserve">to have a strong impact </w:t>
      </w:r>
      <w:r w:rsidR="00261B1F">
        <w:rPr>
          <w:rFonts w:ascii="Times New Roman" w:hAnsi="Times New Roman" w:cs="Times New Roman"/>
        </w:rPr>
        <w:t xml:space="preserve">not only </w:t>
      </w:r>
      <w:r w:rsidRPr="00E02FB3">
        <w:rPr>
          <w:rFonts w:ascii="Times New Roman" w:hAnsi="Times New Roman" w:cs="Times New Roman"/>
        </w:rPr>
        <w:t xml:space="preserve">on the </w:t>
      </w:r>
      <w:r w:rsidR="00261B1F" w:rsidRPr="00261B1F">
        <w:rPr>
          <w:rFonts w:ascii="Times New Roman" w:hAnsi="Times New Roman" w:cs="Times New Roman"/>
        </w:rPr>
        <w:t xml:space="preserve">ongoing debate over the </w:t>
      </w:r>
      <w:proofErr w:type="spellStart"/>
      <w:r w:rsidR="00261B1F" w:rsidRPr="00261B1F">
        <w:rPr>
          <w:rFonts w:ascii="Times New Roman" w:hAnsi="Times New Roman" w:cs="Times New Roman"/>
        </w:rPr>
        <w:t>Kitaev</w:t>
      </w:r>
      <w:proofErr w:type="spellEnd"/>
      <w:r w:rsidR="00261B1F" w:rsidRPr="00261B1F">
        <w:rPr>
          <w:rFonts w:ascii="Times New Roman" w:hAnsi="Times New Roman" w:cs="Times New Roman"/>
        </w:rPr>
        <w:t xml:space="preserve"> </w:t>
      </w:r>
      <w:r w:rsidR="00261B1F">
        <w:rPr>
          <w:rFonts w:ascii="Times New Roman" w:hAnsi="Times New Roman" w:cs="Times New Roman"/>
        </w:rPr>
        <w:t>materials</w:t>
      </w:r>
      <w:r w:rsidR="00261B1F" w:rsidRPr="00261B1F">
        <w:rPr>
          <w:rFonts w:ascii="Times New Roman" w:hAnsi="Times New Roman" w:cs="Times New Roman"/>
        </w:rPr>
        <w:t xml:space="preserve"> but also on the broader study of quantum spin systems</w:t>
      </w:r>
      <w:r w:rsidRPr="00E02FB3">
        <w:rPr>
          <w:rFonts w:ascii="Times New Roman" w:hAnsi="Times New Roman" w:cs="Times New Roman"/>
        </w:rPr>
        <w:t>, offering a solid framework for interpreting thermal transport and guiding the identification of topological phases in strongly correlated quantum materials.</w:t>
      </w:r>
    </w:p>
    <w:p w14:paraId="623AC93C"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35D32CB0" w14:textId="77777777" w:rsidR="00D515D9" w:rsidRPr="00E02FB3" w:rsidRDefault="00D515D9" w:rsidP="00D515D9">
      <w:pPr>
        <w:rPr>
          <w:rFonts w:ascii="Times New Roman" w:hAnsi="Times New Roman" w:cs="Times New Roman"/>
        </w:rPr>
      </w:pPr>
      <w:r w:rsidRPr="00E02FB3">
        <w:rPr>
          <w:rFonts w:ascii="Times New Roman" w:hAnsi="Times New Roman" w:cs="Times New Roman"/>
        </w:rPr>
        <w:t>We confirm that this manuscript has not been published elsewhere and is not under consideration by another journal. All authors have approved the manuscript and agree with its submission to Physical Review X.</w:t>
      </w:r>
    </w:p>
    <w:p w14:paraId="42F1158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4D23170B" w14:textId="0970B9DB" w:rsidR="00D515D9" w:rsidRPr="00E02FB3" w:rsidRDefault="00D515D9" w:rsidP="00D515D9">
      <w:pPr>
        <w:rPr>
          <w:rFonts w:ascii="Times New Roman" w:hAnsi="Times New Roman" w:cs="Times New Roman"/>
        </w:rPr>
      </w:pPr>
      <w:r w:rsidRPr="00E02FB3">
        <w:rPr>
          <w:rFonts w:ascii="Times New Roman" w:hAnsi="Times New Roman" w:cs="Times New Roman"/>
        </w:rPr>
        <w:t>Thank you for considering our work. We look forward to your response.</w:t>
      </w:r>
    </w:p>
    <w:p w14:paraId="06A79C39" w14:textId="77777777" w:rsidR="00D515D9" w:rsidRPr="00E02FB3" w:rsidRDefault="00D515D9" w:rsidP="00D515D9">
      <w:pPr>
        <w:rPr>
          <w:rFonts w:ascii="Times New Roman" w:hAnsi="Times New Roman" w:cs="Times New Roman"/>
        </w:rPr>
      </w:pPr>
    </w:p>
    <w:p w14:paraId="1BF475D4" w14:textId="5637D1FE"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r w:rsidRPr="00E02FB3">
        <w:rPr>
          <w:rFonts w:ascii="Times New Roman" w:hAnsi="Times New Roman" w:cs="Times New Roman"/>
          <w:sz w:val="21"/>
          <w:szCs w:val="21"/>
        </w:rPr>
        <w:t>Sincerely,</w:t>
      </w:r>
      <w:r w:rsidRPr="00E02FB3">
        <w:rPr>
          <w:rFonts w:ascii="Times New Roman" w:hAnsi="Times New Roman" w:cs="Times New Roman"/>
          <w:sz w:val="21"/>
          <w:szCs w:val="21"/>
        </w:rPr>
        <w:br/>
        <w:t>Tsuyoshi Okubo, Joji Nasu, Takahiro Misawa, and Yukitoshi Motome</w:t>
      </w:r>
    </w:p>
    <w:p w14:paraId="2C2E2072" w14:textId="66690FEA" w:rsidR="00E4324D" w:rsidRPr="00D515D9" w:rsidRDefault="00E4324D">
      <w:pPr>
        <w:widowControl/>
        <w:jc w:val="left"/>
        <w:rPr>
          <w:rFonts w:ascii="Times New Roman" w:hAnsi="Times New Roman" w:cs="Times New Roman"/>
          <w:szCs w:val="21"/>
        </w:rPr>
      </w:pPr>
      <w:r w:rsidRPr="00D515D9">
        <w:rPr>
          <w:rFonts w:ascii="Times New Roman" w:hAnsi="Times New Roman" w:cs="Times New Roman"/>
          <w:szCs w:val="21"/>
        </w:rPr>
        <w:br w:type="page"/>
      </w:r>
    </w:p>
    <w:p w14:paraId="679478BE" w14:textId="33DF1A93" w:rsidR="00567C96" w:rsidRPr="00D515D9" w:rsidRDefault="00E4324D" w:rsidP="00975285">
      <w:pPr>
        <w:rPr>
          <w:rFonts w:ascii="Times New Roman" w:hAnsi="Times New Roman" w:cs="Times New Roman"/>
          <w:szCs w:val="21"/>
        </w:rPr>
      </w:pPr>
      <w:r w:rsidRPr="00D515D9">
        <w:rPr>
          <w:rFonts w:ascii="Times New Roman" w:hAnsi="Times New Roman" w:cs="Times New Roman"/>
          <w:szCs w:val="21"/>
        </w:rPr>
        <w:lastRenderedPageBreak/>
        <w:t>100-word justification:</w:t>
      </w:r>
      <w:r w:rsidR="00134958">
        <w:rPr>
          <w:rFonts w:ascii="Times New Roman" w:hAnsi="Times New Roman" w:cs="Times New Roman" w:hint="eastAsia"/>
          <w:szCs w:val="21"/>
        </w:rPr>
        <w:t>（</w:t>
      </w:r>
      <w:r w:rsidR="00B13244">
        <w:rPr>
          <w:rFonts w:ascii="Times New Roman" w:hAnsi="Times New Roman" w:cs="Times New Roman"/>
          <w:szCs w:val="21"/>
        </w:rPr>
        <w:t>100</w:t>
      </w:r>
      <w:r w:rsidR="00134958">
        <w:rPr>
          <w:rFonts w:ascii="Times New Roman" w:hAnsi="Times New Roman" w:cs="Times New Roman"/>
          <w:szCs w:val="21"/>
        </w:rPr>
        <w:t xml:space="preserve"> words</w:t>
      </w:r>
      <w:r w:rsidR="00134958">
        <w:rPr>
          <w:rFonts w:ascii="Times New Roman" w:hAnsi="Times New Roman" w:cs="Times New Roman" w:hint="eastAsia"/>
          <w:szCs w:val="21"/>
        </w:rPr>
        <w:t>）</w:t>
      </w:r>
    </w:p>
    <w:p w14:paraId="5B185673" w14:textId="77777777" w:rsidR="00E4324D" w:rsidRDefault="00E4324D" w:rsidP="00975285">
      <w:pPr>
        <w:rPr>
          <w:rFonts w:ascii="Times New Roman" w:hAnsi="Times New Roman" w:cs="Times New Roman"/>
          <w:szCs w:val="21"/>
        </w:rPr>
      </w:pPr>
    </w:p>
    <w:p w14:paraId="180B150F" w14:textId="573FE9C6" w:rsidR="00E4324D" w:rsidRDefault="00134958" w:rsidP="00CD35A0">
      <w:pPr>
        <w:rPr>
          <w:rFonts w:ascii="Times New Roman" w:hAnsi="Times New Roman" w:cs="Times New Roman"/>
          <w:color w:val="000000"/>
          <w:szCs w:val="21"/>
        </w:rPr>
      </w:pPr>
      <w:r w:rsidRPr="00134958">
        <w:rPr>
          <w:rFonts w:ascii="Times New Roman" w:hAnsi="Times New Roman" w:cs="Times New Roman"/>
          <w:color w:val="000000"/>
          <w:szCs w:val="21"/>
        </w:rPr>
        <w:t xml:space="preserve">We </w:t>
      </w:r>
      <w:r w:rsidR="00C257F5">
        <w:rPr>
          <w:rFonts w:ascii="Times New Roman" w:hAnsi="Times New Roman" w:cs="Times New Roman"/>
          <w:color w:val="000000"/>
          <w:szCs w:val="21"/>
        </w:rPr>
        <w:t>present a comprehensive study of</w:t>
      </w:r>
      <w:r w:rsidR="00C257F5" w:rsidRPr="00134958">
        <w:rPr>
          <w:rFonts w:ascii="Times New Roman" w:hAnsi="Times New Roman" w:cs="Times New Roman"/>
          <w:color w:val="000000"/>
          <w:szCs w:val="21"/>
        </w:rPr>
        <w:t xml:space="preserve"> </w:t>
      </w:r>
      <w:r w:rsidRPr="00134958">
        <w:rPr>
          <w:rFonts w:ascii="Times New Roman" w:hAnsi="Times New Roman" w:cs="Times New Roman"/>
          <w:color w:val="000000"/>
          <w:szCs w:val="21"/>
        </w:rPr>
        <w:t xml:space="preserve">thermal Hall transport in extended </w:t>
      </w:r>
      <w:proofErr w:type="spellStart"/>
      <w:r w:rsidRPr="00134958">
        <w:rPr>
          <w:rFonts w:ascii="Times New Roman" w:hAnsi="Times New Roman" w:cs="Times New Roman"/>
          <w:color w:val="000000"/>
          <w:szCs w:val="21"/>
        </w:rPr>
        <w:t>Kitaev</w:t>
      </w:r>
      <w:proofErr w:type="spellEnd"/>
      <w:r w:rsidRPr="00134958">
        <w:rPr>
          <w:rFonts w:ascii="Times New Roman" w:hAnsi="Times New Roman" w:cs="Times New Roman"/>
          <w:color w:val="000000"/>
          <w:szCs w:val="21"/>
        </w:rPr>
        <w:t xml:space="preserve"> models</w:t>
      </w:r>
      <w:r w:rsidR="00B91B55">
        <w:rPr>
          <w:rFonts w:ascii="Times New Roman" w:hAnsi="Times New Roman" w:cs="Times New Roman"/>
          <w:color w:val="000000"/>
          <w:szCs w:val="21"/>
        </w:rPr>
        <w:t>,</w:t>
      </w:r>
      <w:r w:rsidRPr="00134958">
        <w:rPr>
          <w:rFonts w:ascii="Times New Roman" w:hAnsi="Times New Roman" w:cs="Times New Roman"/>
          <w:color w:val="000000"/>
          <w:szCs w:val="21"/>
        </w:rPr>
        <w:t xml:space="preserve"> using unbiased finite-temperature tensor network simulations. Our results </w:t>
      </w:r>
      <w:r w:rsidR="00B91B55">
        <w:rPr>
          <w:rFonts w:ascii="Times New Roman" w:hAnsi="Times New Roman" w:cs="Times New Roman"/>
          <w:color w:val="000000"/>
          <w:szCs w:val="21"/>
        </w:rPr>
        <w:t xml:space="preserve">successfully </w:t>
      </w:r>
      <w:r w:rsidRPr="00134958">
        <w:rPr>
          <w:rFonts w:ascii="Times New Roman" w:hAnsi="Times New Roman" w:cs="Times New Roman"/>
          <w:color w:val="000000"/>
          <w:szCs w:val="21"/>
        </w:rPr>
        <w:t xml:space="preserve">reproduce key </w:t>
      </w:r>
      <w:r w:rsidR="00C257F5">
        <w:rPr>
          <w:rFonts w:ascii="Times New Roman" w:hAnsi="Times New Roman" w:cs="Times New Roman"/>
          <w:color w:val="000000"/>
          <w:szCs w:val="21"/>
        </w:rPr>
        <w:t xml:space="preserve">experimental </w:t>
      </w:r>
      <w:r w:rsidRPr="00134958">
        <w:rPr>
          <w:rFonts w:ascii="Times New Roman" w:hAnsi="Times New Roman" w:cs="Times New Roman"/>
          <w:color w:val="000000"/>
          <w:szCs w:val="21"/>
        </w:rPr>
        <w:t xml:space="preserve">features observed in </w:t>
      </w:r>
      <w:r w:rsidR="00C257F5">
        <w:rPr>
          <w:rFonts w:ascii="Times New Roman" w:hAnsi="Times New Roman" w:cs="Times New Roman"/>
          <w:color w:val="000000"/>
          <w:szCs w:val="21"/>
        </w:rPr>
        <w:t>the prime candidate</w:t>
      </w:r>
      <w:r w:rsidR="00B13244">
        <w:rPr>
          <w:rFonts w:ascii="Times New Roman" w:hAnsi="Times New Roman" w:cs="Times New Roman"/>
          <w:color w:val="000000"/>
          <w:szCs w:val="21"/>
        </w:rPr>
        <w:t xml:space="preserve"> </w:t>
      </w:r>
      <w:r w:rsidR="00C257F5" w:rsidRPr="00E02FB3">
        <w:rPr>
          <w:rFonts w:ascii="Times New Roman" w:hAnsi="Times New Roman" w:cs="Times New Roman"/>
        </w:rPr>
        <w:t>α</w:t>
      </w:r>
      <w:r w:rsidRPr="00134958">
        <w:rPr>
          <w:rFonts w:ascii="Times New Roman" w:hAnsi="Times New Roman" w:cs="Times New Roman"/>
          <w:color w:val="000000"/>
          <w:szCs w:val="21"/>
        </w:rPr>
        <w:t>-RuCl</w:t>
      </w:r>
      <w:r w:rsidRPr="00BE2725">
        <w:rPr>
          <w:rFonts w:ascii="Times New Roman" w:hAnsi="Times New Roman" w:cs="Times New Roman"/>
          <w:color w:val="000000"/>
          <w:szCs w:val="21"/>
          <w:vertAlign w:val="subscript"/>
        </w:rPr>
        <w:t>3</w:t>
      </w:r>
      <w:r w:rsidRPr="00134958">
        <w:rPr>
          <w:rFonts w:ascii="Times New Roman" w:hAnsi="Times New Roman" w:cs="Times New Roman"/>
          <w:color w:val="000000"/>
          <w:szCs w:val="21"/>
        </w:rPr>
        <w:t xml:space="preserve">, including </w:t>
      </w:r>
      <w:r w:rsidR="00B91B55">
        <w:rPr>
          <w:rFonts w:ascii="Times New Roman" w:hAnsi="Times New Roman" w:cs="Times New Roman"/>
          <w:color w:val="000000"/>
          <w:szCs w:val="21"/>
        </w:rPr>
        <w:t>the</w:t>
      </w:r>
      <w:r w:rsidRPr="00134958">
        <w:rPr>
          <w:rFonts w:ascii="Times New Roman" w:hAnsi="Times New Roman" w:cs="Times New Roman"/>
          <w:color w:val="000000"/>
          <w:szCs w:val="21"/>
        </w:rPr>
        <w:t xml:space="preserve"> overshoot beyond the half-integer quantiz</w:t>
      </w:r>
      <w:r w:rsidR="00C257F5">
        <w:rPr>
          <w:rFonts w:ascii="Times New Roman" w:hAnsi="Times New Roman" w:cs="Times New Roman"/>
          <w:color w:val="000000"/>
          <w:szCs w:val="21"/>
        </w:rPr>
        <w:t>ation</w:t>
      </w:r>
      <w:r w:rsidRPr="00134958">
        <w:rPr>
          <w:rFonts w:ascii="Times New Roman" w:hAnsi="Times New Roman" w:cs="Times New Roman"/>
          <w:color w:val="000000"/>
          <w:szCs w:val="21"/>
        </w:rPr>
        <w:t xml:space="preserve"> and field-direction</w:t>
      </w:r>
      <w:r w:rsidR="00B13244">
        <w:rPr>
          <w:rFonts w:ascii="Times New Roman" w:hAnsi="Times New Roman" w:cs="Times New Roman"/>
          <w:color w:val="000000"/>
          <w:szCs w:val="21"/>
        </w:rPr>
        <w:t xml:space="preserve"> dependence</w:t>
      </w:r>
      <w:r w:rsidR="00B91B55">
        <w:rPr>
          <w:rFonts w:ascii="Times New Roman" w:hAnsi="Times New Roman" w:cs="Times New Roman"/>
          <w:color w:val="000000"/>
          <w:szCs w:val="21"/>
        </w:rPr>
        <w:t>. Notably,</w:t>
      </w:r>
      <w:r w:rsidR="00C257F5">
        <w:rPr>
          <w:rFonts w:ascii="Times New Roman" w:hAnsi="Times New Roman" w:cs="Times New Roman"/>
          <w:color w:val="000000"/>
          <w:szCs w:val="21"/>
        </w:rPr>
        <w:t xml:space="preserve"> </w:t>
      </w:r>
      <w:r w:rsidR="00B91B55">
        <w:rPr>
          <w:rFonts w:ascii="Times New Roman" w:hAnsi="Times New Roman" w:cs="Times New Roman"/>
          <w:color w:val="000000"/>
          <w:szCs w:val="21"/>
        </w:rPr>
        <w:t>we uncover</w:t>
      </w:r>
      <w:r w:rsidR="00C257F5">
        <w:rPr>
          <w:rFonts w:ascii="Times New Roman" w:hAnsi="Times New Roman" w:cs="Times New Roman"/>
          <w:color w:val="000000"/>
          <w:szCs w:val="21"/>
        </w:rPr>
        <w:t xml:space="preserve"> robust topological Majorana signatures </w:t>
      </w:r>
      <w:r w:rsidR="00C257F5" w:rsidRPr="00134958">
        <w:rPr>
          <w:rFonts w:ascii="Times New Roman" w:hAnsi="Times New Roman" w:cs="Times New Roman"/>
          <w:color w:val="000000"/>
          <w:szCs w:val="21"/>
        </w:rPr>
        <w:t>across a wide parameter range</w:t>
      </w:r>
      <w:r w:rsidR="00C257F5">
        <w:rPr>
          <w:rFonts w:ascii="Times New Roman" w:hAnsi="Times New Roman" w:cs="Times New Roman"/>
          <w:color w:val="000000"/>
          <w:szCs w:val="21"/>
        </w:rPr>
        <w:t>,</w:t>
      </w:r>
      <w:r w:rsidR="00C257F5">
        <w:rPr>
          <w:rFonts w:ascii="Times New Roman" w:hAnsi="Times New Roman" w:cs="Times New Roman" w:hint="eastAsia"/>
          <w:color w:val="000000"/>
          <w:szCs w:val="21"/>
        </w:rPr>
        <w:t xml:space="preserve"> </w:t>
      </w:r>
      <w:r w:rsidR="00B91B55">
        <w:rPr>
          <w:rFonts w:ascii="Times New Roman" w:hAnsi="Times New Roman" w:cs="Times New Roman"/>
          <w:color w:val="000000"/>
          <w:szCs w:val="21"/>
        </w:rPr>
        <w:t xml:space="preserve">persisting </w:t>
      </w:r>
      <w:r w:rsidR="00C257F5">
        <w:rPr>
          <w:rFonts w:ascii="Times New Roman" w:hAnsi="Times New Roman" w:cs="Times New Roman"/>
          <w:color w:val="000000"/>
          <w:szCs w:val="21"/>
        </w:rPr>
        <w:t xml:space="preserve">even in the high-field polarized regime </w:t>
      </w:r>
      <w:r w:rsidRPr="00134958">
        <w:rPr>
          <w:rFonts w:ascii="Times New Roman" w:hAnsi="Times New Roman" w:cs="Times New Roman"/>
          <w:color w:val="000000"/>
          <w:szCs w:val="21"/>
        </w:rPr>
        <w:t xml:space="preserve">beyond the quantum critical point. </w:t>
      </w:r>
      <w:r w:rsidR="00B91B55">
        <w:rPr>
          <w:rFonts w:ascii="Times New Roman" w:hAnsi="Times New Roman" w:cs="Times New Roman"/>
          <w:color w:val="000000"/>
          <w:szCs w:val="21"/>
        </w:rPr>
        <w:t>O</w:t>
      </w:r>
      <w:r w:rsidRPr="00134958">
        <w:rPr>
          <w:rFonts w:ascii="Times New Roman" w:hAnsi="Times New Roman" w:cs="Times New Roman"/>
          <w:color w:val="000000"/>
          <w:szCs w:val="21"/>
        </w:rPr>
        <w:t xml:space="preserve">ur work provides timely insight into an active experimental and theoretical debate </w:t>
      </w:r>
      <w:r w:rsidR="00B91B55">
        <w:rPr>
          <w:rFonts w:ascii="Times New Roman" w:hAnsi="Times New Roman" w:cs="Times New Roman"/>
          <w:color w:val="000000"/>
          <w:szCs w:val="21"/>
        </w:rPr>
        <w:t xml:space="preserve">on the origin of thermal Hall transport in </w:t>
      </w:r>
      <w:proofErr w:type="spellStart"/>
      <w:r w:rsidR="00B91B55">
        <w:rPr>
          <w:rFonts w:ascii="Times New Roman" w:hAnsi="Times New Roman" w:cs="Times New Roman"/>
          <w:color w:val="000000"/>
          <w:szCs w:val="21"/>
        </w:rPr>
        <w:t>Kitaev</w:t>
      </w:r>
      <w:proofErr w:type="spellEnd"/>
      <w:r w:rsidR="00B91B55">
        <w:rPr>
          <w:rFonts w:ascii="Times New Roman" w:hAnsi="Times New Roman" w:cs="Times New Roman"/>
          <w:color w:val="000000"/>
          <w:szCs w:val="21"/>
        </w:rPr>
        <w:t xml:space="preserve"> magnets </w:t>
      </w:r>
      <w:r w:rsidRPr="00134958">
        <w:rPr>
          <w:rFonts w:ascii="Times New Roman" w:hAnsi="Times New Roman" w:cs="Times New Roman"/>
          <w:color w:val="000000"/>
          <w:szCs w:val="21"/>
        </w:rPr>
        <w:t xml:space="preserve">and advances </w:t>
      </w:r>
      <w:r w:rsidR="00B91B55">
        <w:rPr>
          <w:rFonts w:ascii="Times New Roman" w:hAnsi="Times New Roman" w:cs="Times New Roman"/>
          <w:color w:val="000000"/>
          <w:szCs w:val="21"/>
        </w:rPr>
        <w:t xml:space="preserve">our </w:t>
      </w:r>
      <w:r w:rsidRPr="00134958">
        <w:rPr>
          <w:rFonts w:ascii="Times New Roman" w:hAnsi="Times New Roman" w:cs="Times New Roman"/>
          <w:color w:val="000000"/>
          <w:szCs w:val="21"/>
        </w:rPr>
        <w:t>understanding of topological excitations relevant to future quantum technologies.</w:t>
      </w:r>
    </w:p>
    <w:p w14:paraId="4980C891" w14:textId="77777777" w:rsidR="00134958" w:rsidRDefault="00134958" w:rsidP="00CD35A0">
      <w:pPr>
        <w:rPr>
          <w:rFonts w:ascii="Times New Roman" w:hAnsi="Times New Roman" w:cs="Times New Roman"/>
          <w:color w:val="000000"/>
          <w:szCs w:val="21"/>
        </w:rPr>
      </w:pPr>
    </w:p>
    <w:p w14:paraId="1C41F08C" w14:textId="28B5F0C5" w:rsidR="00134958" w:rsidRDefault="00134958">
      <w:pPr>
        <w:widowControl/>
        <w:jc w:val="left"/>
        <w:rPr>
          <w:rFonts w:ascii="Times New Roman" w:hAnsi="Times New Roman" w:cs="Times New Roman"/>
          <w:color w:val="000000"/>
          <w:szCs w:val="21"/>
        </w:rPr>
      </w:pPr>
      <w:r>
        <w:rPr>
          <w:rFonts w:ascii="Times New Roman" w:hAnsi="Times New Roman" w:cs="Times New Roman"/>
          <w:color w:val="000000"/>
          <w:szCs w:val="21"/>
        </w:rPr>
        <w:br w:type="page"/>
      </w:r>
    </w:p>
    <w:p w14:paraId="6CA8947F" w14:textId="33F22DC0" w:rsidR="00134958" w:rsidRPr="00134958" w:rsidRDefault="00134958" w:rsidP="00CD35A0">
      <w:pPr>
        <w:rPr>
          <w:rFonts w:ascii="Times New Roman" w:hAnsi="Times New Roman" w:cs="Times New Roman"/>
          <w:b/>
          <w:bCs/>
          <w:szCs w:val="21"/>
        </w:rPr>
      </w:pPr>
      <w:r w:rsidRPr="00134958">
        <w:rPr>
          <w:rFonts w:ascii="Times New Roman" w:hAnsi="Times New Roman" w:cs="Times New Roman"/>
          <w:b/>
          <w:bCs/>
          <w:szCs w:val="21"/>
        </w:rPr>
        <w:lastRenderedPageBreak/>
        <w:t>[</w:t>
      </w:r>
      <w:r w:rsidRPr="00134958">
        <w:rPr>
          <w:rFonts w:ascii="Times New Roman" w:hAnsi="Times New Roman" w:cs="Times New Roman" w:hint="eastAsia"/>
          <w:b/>
          <w:bCs/>
          <w:szCs w:val="21"/>
        </w:rPr>
        <w:t>R</w:t>
      </w:r>
      <w:r w:rsidRPr="00134958">
        <w:rPr>
          <w:rFonts w:ascii="Times New Roman" w:hAnsi="Times New Roman" w:cs="Times New Roman"/>
          <w:b/>
          <w:bCs/>
          <w:szCs w:val="21"/>
        </w:rPr>
        <w:t>eferee]</w:t>
      </w:r>
    </w:p>
    <w:p w14:paraId="793188B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 following is a possible list of the reviewers who can give a proper evaluation.</w:t>
      </w:r>
    </w:p>
    <w:p w14:paraId="26149BC5" w14:textId="77777777" w:rsidR="00134958" w:rsidRDefault="00134958" w:rsidP="00134958">
      <w:pPr>
        <w:rPr>
          <w:rFonts w:ascii="Times New Roman" w:hAnsi="Times New Roman" w:cs="Times New Roman"/>
          <w:szCs w:val="21"/>
        </w:rPr>
      </w:pPr>
    </w:p>
    <w:p w14:paraId="7C57A2BB" w14:textId="4145993D"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(Theory)</w:t>
      </w:r>
    </w:p>
    <w:p w14:paraId="490AEBA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Natalia B Perkins, nperkins@umn.edu</w:t>
      </w:r>
    </w:p>
    <w:p w14:paraId="43001C8C" w14:textId="3A8B14AD" w:rsidR="00134958" w:rsidRPr="00134958" w:rsidRDefault="00730119" w:rsidP="00134958">
      <w:pPr>
        <w:rPr>
          <w:rFonts w:ascii="Times New Roman" w:hAnsi="Times New Roman" w:cs="Times New Roman"/>
          <w:szCs w:val="21"/>
        </w:rPr>
      </w:pPr>
      <w:r>
        <w:rPr>
          <w:rFonts w:ascii="Times New Roman" w:hAnsi="Times New Roman" w:cs="Times New Roman"/>
          <w:szCs w:val="21"/>
        </w:rPr>
        <w:t xml:space="preserve">Prof. Satoshi Fujimoto, </w:t>
      </w:r>
      <w:r w:rsidRPr="00730119">
        <w:rPr>
          <w:rFonts w:ascii="Times New Roman" w:hAnsi="Times New Roman" w:cs="Times New Roman"/>
          <w:szCs w:val="21"/>
        </w:rPr>
        <w:t>fuji@mp.es.osaka-u.ac.jp</w:t>
      </w:r>
    </w:p>
    <w:p w14:paraId="7653F262"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Nandini Trivedi, trivedi.15@osu.edu</w:t>
      </w:r>
    </w:p>
    <w:p w14:paraId="0D869D67"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Hae Young Kee, hy.kee@utoronto.ca</w:t>
      </w:r>
    </w:p>
    <w:p w14:paraId="7718F9F4" w14:textId="77777777" w:rsidR="00730119" w:rsidRPr="00730119" w:rsidRDefault="00730119" w:rsidP="00730119">
      <w:pPr>
        <w:rPr>
          <w:rFonts w:ascii="Times New Roman" w:hAnsi="Times New Roman" w:cs="Times New Roman"/>
          <w:szCs w:val="21"/>
        </w:rPr>
      </w:pPr>
      <w:r w:rsidRPr="00730119">
        <w:rPr>
          <w:rFonts w:ascii="Times New Roman" w:hAnsi="Times New Roman" w:cs="Times New Roman"/>
          <w:szCs w:val="21"/>
        </w:rPr>
        <w:t>Prof. Eun-Gook Moon, egmoon@kaist.ac.kr</w:t>
      </w:r>
    </w:p>
    <w:p w14:paraId="0D7D8C72" w14:textId="77777777" w:rsidR="00730119"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Johannes Knolle, j.knolle@tum.de </w:t>
      </w:r>
    </w:p>
    <w:p w14:paraId="47F9203D" w14:textId="49DF3BB4" w:rsidR="00134958"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Simon </w:t>
      </w:r>
      <w:proofErr w:type="spellStart"/>
      <w:r w:rsidRPr="00730119">
        <w:rPr>
          <w:rFonts w:ascii="Times New Roman" w:hAnsi="Times New Roman" w:cs="Times New Roman"/>
          <w:szCs w:val="21"/>
        </w:rPr>
        <w:t>Trebst</w:t>
      </w:r>
      <w:proofErr w:type="spellEnd"/>
      <w:r w:rsidRPr="00730119">
        <w:rPr>
          <w:rFonts w:ascii="Times New Roman" w:hAnsi="Times New Roman" w:cs="Times New Roman"/>
          <w:szCs w:val="21"/>
        </w:rPr>
        <w:t xml:space="preserve">, </w:t>
      </w:r>
      <w:r w:rsidRPr="00C832DA">
        <w:rPr>
          <w:rFonts w:ascii="Times New Roman" w:hAnsi="Times New Roman" w:cs="Times New Roman"/>
          <w:szCs w:val="21"/>
        </w:rPr>
        <w:t>trebst@thp.uni-koeln.de</w:t>
      </w:r>
    </w:p>
    <w:p w14:paraId="0DC6ABC4" w14:textId="364BFC41" w:rsidR="00730119" w:rsidRDefault="00730119" w:rsidP="00730119">
      <w:pPr>
        <w:rPr>
          <w:rFonts w:ascii="Times New Roman" w:hAnsi="Times New Roman" w:cs="Times New Roman"/>
          <w:szCs w:val="21"/>
        </w:rPr>
      </w:pPr>
      <w:r>
        <w:rPr>
          <w:rFonts w:ascii="Times New Roman" w:hAnsi="Times New Roman" w:cs="Times New Roman"/>
          <w:szCs w:val="21"/>
        </w:rPr>
        <w:t xml:space="preserve">Prof. Wei Li, </w:t>
      </w:r>
      <w:r w:rsidRPr="00C832DA">
        <w:rPr>
          <w:rFonts w:ascii="Times New Roman" w:hAnsi="Times New Roman" w:cs="Times New Roman"/>
          <w:szCs w:val="21"/>
        </w:rPr>
        <w:t>w.li@buaa.edu.cn</w:t>
      </w:r>
    </w:p>
    <w:p w14:paraId="101038EF" w14:textId="40C3BC50" w:rsidR="00C832DA" w:rsidRDefault="00C832DA" w:rsidP="00134958">
      <w:pPr>
        <w:rPr>
          <w:rFonts w:ascii="Times New Roman" w:hAnsi="Times New Roman" w:cs="Times New Roman"/>
          <w:szCs w:val="21"/>
        </w:rPr>
      </w:pPr>
      <w:r w:rsidRPr="00C832DA">
        <w:rPr>
          <w:rFonts w:ascii="Times New Roman" w:hAnsi="Times New Roman" w:cs="Times New Roman"/>
          <w:szCs w:val="21"/>
        </w:rPr>
        <w:t>Prof. Hyun-Yong Lee</w:t>
      </w:r>
      <w:r w:rsidR="00615352">
        <w:rPr>
          <w:rFonts w:ascii="Times New Roman" w:hAnsi="Times New Roman" w:cs="Times New Roman"/>
          <w:szCs w:val="21"/>
        </w:rPr>
        <w:t>,</w:t>
      </w:r>
      <w:r w:rsidRPr="00C832DA">
        <w:rPr>
          <w:rFonts w:ascii="Times New Roman" w:hAnsi="Times New Roman" w:cs="Times New Roman"/>
          <w:szCs w:val="21"/>
        </w:rPr>
        <w:t xml:space="preserve"> hyunyong@korea.ac.kr </w:t>
      </w:r>
    </w:p>
    <w:p w14:paraId="10A30246" w14:textId="77777777" w:rsidR="00C832DA" w:rsidRDefault="00C832DA" w:rsidP="00134958">
      <w:pPr>
        <w:rPr>
          <w:rFonts w:ascii="Times New Roman" w:hAnsi="Times New Roman" w:cs="Times New Roman"/>
          <w:szCs w:val="21"/>
        </w:rPr>
      </w:pPr>
    </w:p>
    <w:p w14:paraId="3B56A040" w14:textId="5964F1F4"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(Experiment)</w:t>
      </w:r>
    </w:p>
    <w:p w14:paraId="6003307C"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Prof. </w:t>
      </w:r>
      <w:proofErr w:type="spellStart"/>
      <w:r w:rsidRPr="00C832DA">
        <w:rPr>
          <w:rFonts w:ascii="Times New Roman" w:hAnsi="Times New Roman" w:cs="Times New Roman"/>
          <w:szCs w:val="21"/>
        </w:rPr>
        <w:t>Takasada</w:t>
      </w:r>
      <w:proofErr w:type="spellEnd"/>
      <w:r w:rsidRPr="00C832DA">
        <w:rPr>
          <w:rFonts w:ascii="Times New Roman" w:hAnsi="Times New Roman" w:cs="Times New Roman"/>
          <w:szCs w:val="21"/>
        </w:rPr>
        <w:t xml:space="preserve"> </w:t>
      </w:r>
      <w:proofErr w:type="spellStart"/>
      <w:r w:rsidRPr="00C832DA">
        <w:rPr>
          <w:rFonts w:ascii="Times New Roman" w:hAnsi="Times New Roman" w:cs="Times New Roman"/>
          <w:szCs w:val="21"/>
        </w:rPr>
        <w:t>Shibauchi</w:t>
      </w:r>
      <w:proofErr w:type="spellEnd"/>
      <w:r w:rsidRPr="00C832DA">
        <w:rPr>
          <w:rFonts w:ascii="Times New Roman" w:hAnsi="Times New Roman" w:cs="Times New Roman"/>
          <w:szCs w:val="21"/>
        </w:rPr>
        <w:t>, shibauchi@k.u-tokyo.ac.jp</w:t>
      </w:r>
    </w:p>
    <w:p w14:paraId="7567DD02"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Erik Henriksen, henriksen@wustl.edu</w:t>
      </w:r>
    </w:p>
    <w:p w14:paraId="2C969F5F"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Hidenori Takagi, h.takagi@fkf.mpg.de</w:t>
      </w:r>
    </w:p>
    <w:p w14:paraId="2FFAEB28" w14:textId="2281F627" w:rsid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Dr. </w:t>
      </w:r>
      <w:proofErr w:type="spellStart"/>
      <w:r w:rsidRPr="00C832DA">
        <w:rPr>
          <w:rFonts w:ascii="Times New Roman" w:hAnsi="Times New Roman" w:cs="Times New Roman"/>
          <w:szCs w:val="21"/>
        </w:rPr>
        <w:t>Jiaqiang</w:t>
      </w:r>
      <w:proofErr w:type="spellEnd"/>
      <w:r w:rsidRPr="00C832DA">
        <w:rPr>
          <w:rFonts w:ascii="Times New Roman" w:hAnsi="Times New Roman" w:cs="Times New Roman"/>
          <w:szCs w:val="21"/>
        </w:rPr>
        <w:t xml:space="preserve"> Yan, </w:t>
      </w:r>
      <w:r w:rsidRPr="00D4514E">
        <w:rPr>
          <w:rFonts w:ascii="Times New Roman" w:hAnsi="Times New Roman" w:cs="Times New Roman"/>
          <w:szCs w:val="21"/>
        </w:rPr>
        <w:t>yanj@ornl.gov</w:t>
      </w:r>
    </w:p>
    <w:p w14:paraId="7C5AC864" w14:textId="77777777" w:rsidR="00C832DA" w:rsidRPr="00C832DA" w:rsidRDefault="00C832DA" w:rsidP="00C832DA">
      <w:pPr>
        <w:rPr>
          <w:rFonts w:ascii="Times New Roman" w:hAnsi="Times New Roman" w:cs="Times New Roman"/>
          <w:szCs w:val="21"/>
        </w:rPr>
      </w:pPr>
    </w:p>
    <w:p w14:paraId="7C7CCE83" w14:textId="1F554471" w:rsidR="00134958" w:rsidRPr="00134958" w:rsidDel="00A70843" w:rsidRDefault="00134958" w:rsidP="00134958">
      <w:pPr>
        <w:rPr>
          <w:del w:id="18" w:author="求　幸年" w:date="2025-07-22T08:22:00Z" w16du:dateUtc="2025-07-21T23:22:00Z"/>
          <w:rFonts w:ascii="Times New Roman" w:hAnsi="Times New Roman" w:cs="Times New Roman"/>
          <w:szCs w:val="21"/>
        </w:rPr>
      </w:pPr>
      <w:r w:rsidRPr="00134958">
        <w:rPr>
          <w:rFonts w:ascii="Times New Roman" w:hAnsi="Times New Roman" w:cs="Times New Roman"/>
          <w:szCs w:val="21"/>
        </w:rPr>
        <w:t>Please exclude the following persons from the list of reviewers due to potential conflicts</w:t>
      </w:r>
      <w:ins w:id="19" w:author="求　幸年" w:date="2025-07-22T08:22:00Z" w16du:dateUtc="2025-07-21T23:22:00Z">
        <w:r w:rsidR="00A70843">
          <w:rPr>
            <w:rFonts w:ascii="Times New Roman" w:hAnsi="Times New Roman" w:cs="Times New Roman"/>
            <w:szCs w:val="21"/>
          </w:rPr>
          <w:t xml:space="preserve"> </w:t>
        </w:r>
      </w:ins>
    </w:p>
    <w:p w14:paraId="5B0B7BB0"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of interest.</w:t>
      </w:r>
    </w:p>
    <w:p w14:paraId="66A3965E" w14:textId="005DE65C"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Vikram Tripathi (Tata Institute of Fundamental Research, India)</w:t>
      </w:r>
    </w:p>
    <w:p w14:paraId="2CCC7136" w14:textId="49F83449"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Dr. Aman Kumar (National High Magnetic Field Laboratory, USA)</w:t>
      </w:r>
    </w:p>
    <w:p w14:paraId="3A1FEF06" w14:textId="15D4190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Yong Baek Kim (University of Toronto, Canada)</w:t>
      </w:r>
      <w:r w:rsidR="00B57499">
        <w:rPr>
          <w:rFonts w:ascii="Times New Roman" w:hAnsi="Times New Roman" w:cs="Times New Roman"/>
          <w:szCs w:val="21"/>
        </w:rPr>
        <w:t xml:space="preserve"> and his collaborators in Refs. [40,41]</w:t>
      </w:r>
    </w:p>
    <w:p w14:paraId="76217AD0" w14:textId="39AF799E"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Achim Rosch (University of Cologne, Germany)</w:t>
      </w:r>
      <w:r w:rsidR="00B57499">
        <w:rPr>
          <w:rFonts w:ascii="Times New Roman" w:hAnsi="Times New Roman" w:cs="Times New Roman"/>
          <w:szCs w:val="21"/>
        </w:rPr>
        <w:t xml:space="preserve"> and his collaborators in Refs. [31,32]</w:t>
      </w:r>
    </w:p>
    <w:p w14:paraId="7D718242" w14:textId="2C83C8C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Leon Balents (UC Santa Barbara, USA)</w:t>
      </w:r>
      <w:r w:rsidR="00B57499">
        <w:rPr>
          <w:rFonts w:ascii="Times New Roman" w:hAnsi="Times New Roman" w:cs="Times New Roman"/>
          <w:szCs w:val="21"/>
        </w:rPr>
        <w:t xml:space="preserve"> and his collaborators in Ref. [30]</w:t>
      </w:r>
    </w:p>
    <w:p w14:paraId="069F1232" w14:textId="3A65F0A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Darshan Gajanan Joshi (Tata Institute of Fundamental Research, India)</w:t>
      </w:r>
    </w:p>
    <w:p w14:paraId="54C2DE59" w14:textId="269FE4EB" w:rsidR="00C832DA" w:rsidRDefault="00E22D68" w:rsidP="00E22D68">
      <w:pPr>
        <w:rPr>
          <w:rFonts w:ascii="Times New Roman" w:hAnsi="Times New Roman" w:cs="Times New Roman"/>
          <w:szCs w:val="21"/>
        </w:rPr>
      </w:pPr>
      <w:r w:rsidRPr="00E22D68">
        <w:rPr>
          <w:rFonts w:ascii="Times New Roman" w:hAnsi="Times New Roman" w:cs="Times New Roman"/>
          <w:szCs w:val="21"/>
        </w:rPr>
        <w:t>Prof. Christian Hess (University of Wuppertal, Germa</w:t>
      </w:r>
      <w:r w:rsidR="00D4514E">
        <w:rPr>
          <w:rFonts w:ascii="Times New Roman" w:hAnsi="Times New Roman" w:cs="Times New Roman"/>
          <w:szCs w:val="21"/>
        </w:rPr>
        <w:t>n</w:t>
      </w:r>
      <w:r w:rsidRPr="00E22D68">
        <w:rPr>
          <w:rFonts w:ascii="Times New Roman" w:hAnsi="Times New Roman" w:cs="Times New Roman"/>
          <w:szCs w:val="21"/>
        </w:rPr>
        <w:t>y)</w:t>
      </w:r>
      <w:r w:rsidR="00772EC5">
        <w:rPr>
          <w:rFonts w:ascii="Times New Roman" w:hAnsi="Times New Roman" w:cs="Times New Roman"/>
          <w:szCs w:val="21"/>
        </w:rPr>
        <w:t xml:space="preserve"> and his collaborators in Ref. [44]</w:t>
      </w:r>
    </w:p>
    <w:p w14:paraId="7397EF36" w14:textId="51FAA8D0" w:rsidR="006D32CF" w:rsidRPr="00BE2725" w:rsidRDefault="00772EC5" w:rsidP="006D32CF">
      <w:r>
        <w:rPr>
          <w:rFonts w:ascii="Times New Roman" w:hAnsi="Times New Roman" w:cs="Times New Roman"/>
          <w:szCs w:val="21"/>
        </w:rPr>
        <w:t xml:space="preserve">Prof. </w:t>
      </w:r>
      <w:r w:rsidR="006D32CF" w:rsidRPr="00BE2725">
        <w:t>Nai Phuan Ong (Princeton University, USA) and his collaborators in Refs. [38,39]</w:t>
      </w:r>
    </w:p>
    <w:p w14:paraId="0D059531" w14:textId="26C0E833" w:rsidR="00772EC5" w:rsidRDefault="00772EC5" w:rsidP="00772EC5">
      <w:pPr>
        <w:rPr>
          <w:rFonts w:ascii="Times New Roman" w:hAnsi="Times New Roman" w:cs="Times New Roman"/>
          <w:szCs w:val="21"/>
        </w:rPr>
      </w:pPr>
    </w:p>
    <w:p w14:paraId="64917CA9" w14:textId="3C685A21" w:rsidR="00C832DA" w:rsidRDefault="00C832DA">
      <w:pPr>
        <w:widowControl/>
        <w:jc w:val="left"/>
        <w:rPr>
          <w:rFonts w:ascii="Times New Roman" w:hAnsi="Times New Roman" w:cs="Times New Roman"/>
          <w:szCs w:val="21"/>
        </w:rPr>
      </w:pPr>
      <w:r>
        <w:rPr>
          <w:rFonts w:ascii="Times New Roman" w:hAnsi="Times New Roman" w:cs="Times New Roman"/>
          <w:szCs w:val="21"/>
        </w:rPr>
        <w:br w:type="page"/>
      </w:r>
    </w:p>
    <w:p w14:paraId="306E5EFC" w14:textId="77777777" w:rsidR="00C832DA" w:rsidRPr="00134958" w:rsidRDefault="00C832DA" w:rsidP="00C832DA">
      <w:pPr>
        <w:rPr>
          <w:rFonts w:ascii="Times New Roman" w:hAnsi="Times New Roman" w:cs="Times New Roman"/>
          <w:b/>
          <w:bCs/>
          <w:szCs w:val="21"/>
        </w:rPr>
      </w:pPr>
      <w:proofErr w:type="spellStart"/>
      <w:r w:rsidRPr="00134958">
        <w:rPr>
          <w:rFonts w:ascii="Times New Roman" w:hAnsi="Times New Roman" w:cs="Times New Roman"/>
          <w:b/>
          <w:bCs/>
          <w:szCs w:val="21"/>
        </w:rPr>
        <w:lastRenderedPageBreak/>
        <w:t>PhySH</w:t>
      </w:r>
      <w:proofErr w:type="spellEnd"/>
    </w:p>
    <w:p w14:paraId="153EC2CA" w14:textId="77777777" w:rsidR="00C832DA" w:rsidRPr="00134958" w:rsidRDefault="00C832DA" w:rsidP="00C832DA">
      <w:pPr>
        <w:rPr>
          <w:rFonts w:ascii="Times New Roman" w:hAnsi="Times New Roman" w:cs="Times New Roman"/>
          <w:color w:val="000000"/>
          <w:szCs w:val="21"/>
        </w:rPr>
      </w:pPr>
      <w:r w:rsidRPr="00134958">
        <w:rPr>
          <w:rFonts w:ascii="Times New Roman" w:hAnsi="Times New Roman" w:cs="Times New Roman"/>
          <w:color w:val="000000"/>
          <w:szCs w:val="21"/>
        </w:rPr>
        <w:t>=============================</w:t>
      </w:r>
      <w:r w:rsidRPr="00134958">
        <w:rPr>
          <w:rFonts w:ascii="Times New Roman" w:hAnsi="Times New Roman" w:cs="Times New Roman"/>
          <w:color w:val="000000"/>
          <w:szCs w:val="21"/>
        </w:rPr>
        <w:br/>
        <w:t>Research Areas</w:t>
      </w:r>
      <w:r w:rsidRPr="00134958">
        <w:rPr>
          <w:rFonts w:ascii="Times New Roman" w:hAnsi="Times New Roman" w:cs="Times New Roman"/>
          <w:color w:val="000000"/>
          <w:szCs w:val="21"/>
        </w:rPr>
        <w:br/>
        <w:t>   • Quantum spin liquid</w:t>
      </w:r>
      <w:r w:rsidRPr="00134958">
        <w:rPr>
          <w:rFonts w:ascii="Times New Roman" w:hAnsi="Times New Roman" w:cs="Times New Roman"/>
          <w:color w:val="000000"/>
          <w:szCs w:val="21"/>
        </w:rPr>
        <w:br/>
        <w:t>   • Thermal Hall effect</w:t>
      </w:r>
      <w:r w:rsidRPr="00134958">
        <w:rPr>
          <w:rFonts w:ascii="Times New Roman" w:hAnsi="Times New Roman" w:cs="Times New Roman"/>
          <w:color w:val="000000"/>
          <w:szCs w:val="21"/>
        </w:rPr>
        <w:br/>
        <w:t>Techniques&gt;Theoretical &amp; Computational Techniques</w:t>
      </w:r>
      <w:r w:rsidRPr="00134958">
        <w:rPr>
          <w:rFonts w:ascii="Times New Roman" w:hAnsi="Times New Roman" w:cs="Times New Roman"/>
          <w:color w:val="000000"/>
          <w:szCs w:val="21"/>
        </w:rPr>
        <w:br/>
        <w:t xml:space="preserve">   • </w:t>
      </w:r>
      <w:proofErr w:type="spellStart"/>
      <w:r w:rsidRPr="00134958">
        <w:rPr>
          <w:rFonts w:ascii="Times New Roman" w:hAnsi="Times New Roman" w:cs="Times New Roman"/>
          <w:color w:val="000000"/>
          <w:szCs w:val="21"/>
        </w:rPr>
        <w:t>Kitaev</w:t>
      </w:r>
      <w:proofErr w:type="spellEnd"/>
      <w:r w:rsidRPr="00134958">
        <w:rPr>
          <w:rFonts w:ascii="Times New Roman" w:hAnsi="Times New Roman" w:cs="Times New Roman"/>
          <w:color w:val="000000"/>
          <w:szCs w:val="21"/>
        </w:rPr>
        <w:t xml:space="preserve"> model</w:t>
      </w:r>
      <w:r w:rsidRPr="00134958">
        <w:rPr>
          <w:rFonts w:ascii="Times New Roman" w:hAnsi="Times New Roman" w:cs="Times New Roman"/>
          <w:color w:val="000000"/>
          <w:szCs w:val="21"/>
        </w:rPr>
        <w:br/>
        <w:t>   • Monte Carlo methods</w:t>
      </w:r>
      <w:r w:rsidRPr="00134958">
        <w:rPr>
          <w:rFonts w:ascii="Times New Roman" w:hAnsi="Times New Roman" w:cs="Times New Roman"/>
          <w:color w:val="000000"/>
          <w:szCs w:val="21"/>
        </w:rPr>
        <w:br/>
        <w:t>   • Tensor network methods</w:t>
      </w:r>
      <w:r w:rsidRPr="00134958">
        <w:rPr>
          <w:rFonts w:ascii="Times New Roman" w:hAnsi="Times New Roman" w:cs="Times New Roman"/>
          <w:color w:val="000000"/>
          <w:szCs w:val="21"/>
        </w:rPr>
        <w:br/>
        <w:t>Physical Systems</w:t>
      </w:r>
      <w:r w:rsidRPr="00134958">
        <w:rPr>
          <w:rFonts w:ascii="Times New Roman" w:hAnsi="Times New Roman" w:cs="Times New Roman"/>
          <w:color w:val="000000"/>
          <w:szCs w:val="21"/>
        </w:rPr>
        <w:br/>
        <w:t>   • Quantum spin models</w:t>
      </w:r>
      <w:r w:rsidRPr="00134958">
        <w:rPr>
          <w:rFonts w:ascii="Times New Roman" w:hAnsi="Times New Roman" w:cs="Times New Roman"/>
          <w:color w:val="000000"/>
          <w:szCs w:val="21"/>
        </w:rPr>
        <w:br/>
        <w:t>=============================</w:t>
      </w:r>
    </w:p>
    <w:p w14:paraId="23C37FAC" w14:textId="77777777" w:rsidR="00C832DA" w:rsidRPr="00134958" w:rsidRDefault="00C832DA" w:rsidP="00C832DA">
      <w:pPr>
        <w:rPr>
          <w:rFonts w:ascii="Times New Roman" w:hAnsi="Times New Roman" w:cs="Times New Roman"/>
          <w:color w:val="000000"/>
          <w:szCs w:val="21"/>
        </w:rPr>
      </w:pPr>
    </w:p>
    <w:p w14:paraId="0A566BB3" w14:textId="77777777" w:rsidR="00C832DA" w:rsidRPr="00C832DA" w:rsidRDefault="00C832DA" w:rsidP="00134958">
      <w:pPr>
        <w:rPr>
          <w:rFonts w:ascii="Times New Roman" w:hAnsi="Times New Roman" w:cs="Times New Roman"/>
          <w:szCs w:val="21"/>
        </w:rPr>
      </w:pPr>
    </w:p>
    <w:sectPr w:rsidR="00C832DA" w:rsidRPr="00C832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7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求　幸年">
    <w15:presenceInfo w15:providerId="AD" w15:userId="S::1153787659@utac.u-tokyo.ac.jp::57c182b8-1294-4891-888f-bd17a9fbd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80"/>
    <w:rsid w:val="00013144"/>
    <w:rsid w:val="00070235"/>
    <w:rsid w:val="000B493B"/>
    <w:rsid w:val="00134958"/>
    <w:rsid w:val="0017725B"/>
    <w:rsid w:val="00241880"/>
    <w:rsid w:val="00261B1F"/>
    <w:rsid w:val="002F0AC7"/>
    <w:rsid w:val="003210C7"/>
    <w:rsid w:val="0034097B"/>
    <w:rsid w:val="00367331"/>
    <w:rsid w:val="003B0AEF"/>
    <w:rsid w:val="00487832"/>
    <w:rsid w:val="004B23C6"/>
    <w:rsid w:val="004E1D56"/>
    <w:rsid w:val="004E5A44"/>
    <w:rsid w:val="004F3238"/>
    <w:rsid w:val="00567C96"/>
    <w:rsid w:val="006136BE"/>
    <w:rsid w:val="00615352"/>
    <w:rsid w:val="006711F9"/>
    <w:rsid w:val="006B4780"/>
    <w:rsid w:val="006D32CF"/>
    <w:rsid w:val="007078ED"/>
    <w:rsid w:val="00725B51"/>
    <w:rsid w:val="00730119"/>
    <w:rsid w:val="00772EC5"/>
    <w:rsid w:val="00885BA3"/>
    <w:rsid w:val="008B5A11"/>
    <w:rsid w:val="00975285"/>
    <w:rsid w:val="009A2948"/>
    <w:rsid w:val="00A70843"/>
    <w:rsid w:val="00B13244"/>
    <w:rsid w:val="00B57499"/>
    <w:rsid w:val="00B60807"/>
    <w:rsid w:val="00B91B55"/>
    <w:rsid w:val="00BE2725"/>
    <w:rsid w:val="00C257F5"/>
    <w:rsid w:val="00C64F54"/>
    <w:rsid w:val="00C832DA"/>
    <w:rsid w:val="00C92E82"/>
    <w:rsid w:val="00CA123D"/>
    <w:rsid w:val="00CD35A0"/>
    <w:rsid w:val="00D4514E"/>
    <w:rsid w:val="00D515D9"/>
    <w:rsid w:val="00DB75FD"/>
    <w:rsid w:val="00E02FB3"/>
    <w:rsid w:val="00E22D68"/>
    <w:rsid w:val="00E4324D"/>
    <w:rsid w:val="00E9146A"/>
    <w:rsid w:val="00F5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6B9CF1"/>
  <w15:chartTrackingRefBased/>
  <w15:docId w15:val="{886E0A99-E329-024D-B6BD-40540D2E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188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4188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4188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4188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4188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4188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4188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4188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4188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18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418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4188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418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418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418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418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418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418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41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41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1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41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1880"/>
    <w:pPr>
      <w:spacing w:before="160" w:after="160"/>
      <w:jc w:val="center"/>
    </w:pPr>
    <w:rPr>
      <w:i/>
      <w:iCs/>
      <w:color w:val="404040" w:themeColor="text1" w:themeTint="BF"/>
    </w:rPr>
  </w:style>
  <w:style w:type="character" w:customStyle="1" w:styleId="a8">
    <w:name w:val="引用文 (文字)"/>
    <w:basedOn w:val="a0"/>
    <w:link w:val="a7"/>
    <w:uiPriority w:val="29"/>
    <w:rsid w:val="00241880"/>
    <w:rPr>
      <w:i/>
      <w:iCs/>
      <w:color w:val="404040" w:themeColor="text1" w:themeTint="BF"/>
    </w:rPr>
  </w:style>
  <w:style w:type="paragraph" w:styleId="a9">
    <w:name w:val="List Paragraph"/>
    <w:basedOn w:val="a"/>
    <w:uiPriority w:val="34"/>
    <w:qFormat/>
    <w:rsid w:val="00241880"/>
    <w:pPr>
      <w:ind w:left="720"/>
      <w:contextualSpacing/>
    </w:pPr>
  </w:style>
  <w:style w:type="character" w:styleId="21">
    <w:name w:val="Intense Emphasis"/>
    <w:basedOn w:val="a0"/>
    <w:uiPriority w:val="21"/>
    <w:qFormat/>
    <w:rsid w:val="00241880"/>
    <w:rPr>
      <w:i/>
      <w:iCs/>
      <w:color w:val="0F4761" w:themeColor="accent1" w:themeShade="BF"/>
    </w:rPr>
  </w:style>
  <w:style w:type="paragraph" w:styleId="22">
    <w:name w:val="Intense Quote"/>
    <w:basedOn w:val="a"/>
    <w:next w:val="a"/>
    <w:link w:val="23"/>
    <w:uiPriority w:val="30"/>
    <w:qFormat/>
    <w:rsid w:val="00241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41880"/>
    <w:rPr>
      <w:i/>
      <w:iCs/>
      <w:color w:val="0F4761" w:themeColor="accent1" w:themeShade="BF"/>
    </w:rPr>
  </w:style>
  <w:style w:type="character" w:styleId="24">
    <w:name w:val="Intense Reference"/>
    <w:basedOn w:val="a0"/>
    <w:uiPriority w:val="32"/>
    <w:qFormat/>
    <w:rsid w:val="00241880"/>
    <w:rPr>
      <w:b/>
      <w:bCs/>
      <w:smallCaps/>
      <w:color w:val="0F4761" w:themeColor="accent1" w:themeShade="BF"/>
      <w:spacing w:val="5"/>
    </w:rPr>
  </w:style>
  <w:style w:type="paragraph" w:styleId="Web">
    <w:name w:val="Normal (Web)"/>
    <w:basedOn w:val="a"/>
    <w:uiPriority w:val="99"/>
    <w:semiHidden/>
    <w:unhideWhenUsed/>
    <w:rsid w:val="0024188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241880"/>
    <w:rPr>
      <w:b/>
      <w:bCs/>
    </w:rPr>
  </w:style>
  <w:style w:type="character" w:customStyle="1" w:styleId="apple-converted-space">
    <w:name w:val="apple-converted-space"/>
    <w:basedOn w:val="a0"/>
    <w:rsid w:val="00241880"/>
  </w:style>
  <w:style w:type="character" w:styleId="ab">
    <w:name w:val="Emphasis"/>
    <w:basedOn w:val="a0"/>
    <w:uiPriority w:val="20"/>
    <w:qFormat/>
    <w:rsid w:val="00241880"/>
    <w:rPr>
      <w:i/>
      <w:iCs/>
    </w:rPr>
  </w:style>
  <w:style w:type="character" w:styleId="ac">
    <w:name w:val="Hyperlink"/>
    <w:basedOn w:val="a0"/>
    <w:uiPriority w:val="99"/>
    <w:unhideWhenUsed/>
    <w:rsid w:val="00730119"/>
    <w:rPr>
      <w:color w:val="467886" w:themeColor="hyperlink"/>
      <w:u w:val="single"/>
    </w:rPr>
  </w:style>
  <w:style w:type="character" w:styleId="ad">
    <w:name w:val="Unresolved Mention"/>
    <w:basedOn w:val="a0"/>
    <w:uiPriority w:val="99"/>
    <w:semiHidden/>
    <w:unhideWhenUsed/>
    <w:rsid w:val="00730119"/>
    <w:rPr>
      <w:color w:val="605E5C"/>
      <w:shd w:val="clear" w:color="auto" w:fill="E1DFDD"/>
    </w:rPr>
  </w:style>
  <w:style w:type="character" w:styleId="ae">
    <w:name w:val="annotation reference"/>
    <w:basedOn w:val="a0"/>
    <w:uiPriority w:val="99"/>
    <w:semiHidden/>
    <w:unhideWhenUsed/>
    <w:rsid w:val="00CA123D"/>
    <w:rPr>
      <w:sz w:val="18"/>
      <w:szCs w:val="18"/>
    </w:rPr>
  </w:style>
  <w:style w:type="paragraph" w:styleId="af">
    <w:name w:val="annotation text"/>
    <w:basedOn w:val="a"/>
    <w:link w:val="af0"/>
    <w:uiPriority w:val="99"/>
    <w:semiHidden/>
    <w:unhideWhenUsed/>
    <w:rsid w:val="00CA123D"/>
    <w:pPr>
      <w:jc w:val="left"/>
    </w:pPr>
  </w:style>
  <w:style w:type="character" w:customStyle="1" w:styleId="af0">
    <w:name w:val="コメント文字列 (文字)"/>
    <w:basedOn w:val="a0"/>
    <w:link w:val="af"/>
    <w:uiPriority w:val="99"/>
    <w:semiHidden/>
    <w:rsid w:val="00CA123D"/>
  </w:style>
  <w:style w:type="paragraph" w:styleId="af1">
    <w:name w:val="annotation subject"/>
    <w:basedOn w:val="af"/>
    <w:next w:val="af"/>
    <w:link w:val="af2"/>
    <w:uiPriority w:val="99"/>
    <w:semiHidden/>
    <w:unhideWhenUsed/>
    <w:rsid w:val="00CA123D"/>
    <w:rPr>
      <w:b/>
      <w:bCs/>
    </w:rPr>
  </w:style>
  <w:style w:type="character" w:customStyle="1" w:styleId="af2">
    <w:name w:val="コメント内容 (文字)"/>
    <w:basedOn w:val="af0"/>
    <w:link w:val="af1"/>
    <w:uiPriority w:val="99"/>
    <w:semiHidden/>
    <w:rsid w:val="00CA123D"/>
    <w:rPr>
      <w:b/>
      <w:bCs/>
    </w:rPr>
  </w:style>
  <w:style w:type="paragraph" w:styleId="af3">
    <w:name w:val="Revision"/>
    <w:hidden/>
    <w:uiPriority w:val="99"/>
    <w:semiHidden/>
    <w:rsid w:val="00C257F5"/>
  </w:style>
  <w:style w:type="character" w:styleId="af4">
    <w:name w:val="FollowedHyperlink"/>
    <w:basedOn w:val="a0"/>
    <w:uiPriority w:val="99"/>
    <w:semiHidden/>
    <w:unhideWhenUsed/>
    <w:rsid w:val="006D32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928909">
      <w:bodyDiv w:val="1"/>
      <w:marLeft w:val="0"/>
      <w:marRight w:val="0"/>
      <w:marTop w:val="0"/>
      <w:marBottom w:val="0"/>
      <w:divBdr>
        <w:top w:val="none" w:sz="0" w:space="0" w:color="auto"/>
        <w:left w:val="none" w:sz="0" w:space="0" w:color="auto"/>
        <w:bottom w:val="none" w:sz="0" w:space="0" w:color="auto"/>
        <w:right w:val="none" w:sz="0" w:space="0" w:color="auto"/>
      </w:divBdr>
    </w:div>
    <w:div w:id="1194730275">
      <w:bodyDiv w:val="1"/>
      <w:marLeft w:val="0"/>
      <w:marRight w:val="0"/>
      <w:marTop w:val="0"/>
      <w:marBottom w:val="0"/>
      <w:divBdr>
        <w:top w:val="none" w:sz="0" w:space="0" w:color="auto"/>
        <w:left w:val="none" w:sz="0" w:space="0" w:color="auto"/>
        <w:bottom w:val="none" w:sz="0" w:space="0" w:color="auto"/>
        <w:right w:val="none" w:sz="0" w:space="0" w:color="auto"/>
      </w:divBdr>
    </w:div>
    <w:div w:id="1630209027">
      <w:bodyDiv w:val="1"/>
      <w:marLeft w:val="0"/>
      <w:marRight w:val="0"/>
      <w:marTop w:val="0"/>
      <w:marBottom w:val="0"/>
      <w:divBdr>
        <w:top w:val="none" w:sz="0" w:space="0" w:color="auto"/>
        <w:left w:val="none" w:sz="0" w:space="0" w:color="auto"/>
        <w:bottom w:val="none" w:sz="0" w:space="0" w:color="auto"/>
        <w:right w:val="none" w:sz="0" w:space="0" w:color="auto"/>
      </w:divBdr>
      <w:divsChild>
        <w:div w:id="56421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973</Words>
  <Characters>5552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大久保　毅</dc:creator>
  <cp:keywords/>
  <dc:description/>
  <cp:lastModifiedBy>求　幸年</cp:lastModifiedBy>
  <cp:revision>28</cp:revision>
  <dcterms:created xsi:type="dcterms:W3CDTF">2025-06-17T09:52:00Z</dcterms:created>
  <dcterms:modified xsi:type="dcterms:W3CDTF">2025-07-21T23:22:00Z</dcterms:modified>
</cp:coreProperties>
</file>