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DE112" w14:textId="16B1C988" w:rsidR="00241880" w:rsidRPr="00D515D9" w:rsidRDefault="00241880" w:rsidP="00975285">
      <w:pPr>
        <w:pStyle w:val="Web"/>
        <w:spacing w:before="0" w:beforeAutospacing="0" w:after="0" w:afterAutospacing="0"/>
        <w:jc w:val="both"/>
        <w:rPr>
          <w:rFonts w:ascii="Times New Roman" w:hAnsi="Times New Roman" w:cs="Times New Roman"/>
          <w:color w:val="0E101A"/>
          <w:sz w:val="21"/>
          <w:szCs w:val="21"/>
        </w:rPr>
      </w:pPr>
      <w:r w:rsidRPr="00D515D9">
        <w:rPr>
          <w:rFonts w:ascii="Times New Roman" w:hAnsi="Times New Roman" w:cs="Times New Roman"/>
          <w:color w:val="0E101A"/>
          <w:sz w:val="21"/>
          <w:szCs w:val="21"/>
        </w:rPr>
        <w:t>Dear Editors of </w:t>
      </w:r>
      <w:r w:rsidRPr="00D515D9">
        <w:rPr>
          <w:rStyle w:val="aa"/>
          <w:rFonts w:ascii="Times New Roman" w:hAnsi="Times New Roman" w:cs="Times New Roman"/>
          <w:b w:val="0"/>
          <w:bCs w:val="0"/>
          <w:color w:val="0E101A"/>
          <w:sz w:val="21"/>
          <w:szCs w:val="21"/>
        </w:rPr>
        <w:t>Physical Review X</w:t>
      </w:r>
      <w:r w:rsidRPr="00D515D9">
        <w:rPr>
          <w:rFonts w:ascii="Times New Roman" w:hAnsi="Times New Roman" w:cs="Times New Roman"/>
          <w:b/>
          <w:bCs/>
          <w:color w:val="0E101A"/>
          <w:sz w:val="21"/>
          <w:szCs w:val="21"/>
        </w:rPr>
        <w:t>,</w:t>
      </w:r>
    </w:p>
    <w:p w14:paraId="79D863A6" w14:textId="77777777" w:rsidR="00241880" w:rsidRPr="00D515D9" w:rsidRDefault="00241880" w:rsidP="00975285">
      <w:pPr>
        <w:pStyle w:val="Web"/>
        <w:spacing w:before="0" w:beforeAutospacing="0" w:after="0" w:afterAutospacing="0"/>
        <w:jc w:val="both"/>
        <w:rPr>
          <w:rFonts w:ascii="Times New Roman" w:hAnsi="Times New Roman" w:cs="Times New Roman"/>
          <w:color w:val="0E101A"/>
          <w:sz w:val="21"/>
          <w:szCs w:val="21"/>
        </w:rPr>
      </w:pPr>
    </w:p>
    <w:p w14:paraId="624641F2" w14:textId="7DBDD60A" w:rsidR="00D515D9" w:rsidRPr="00D515D9" w:rsidRDefault="00241880" w:rsidP="00D515D9">
      <w:pPr>
        <w:pStyle w:val="Web"/>
        <w:spacing w:before="0" w:beforeAutospacing="0" w:after="0" w:afterAutospacing="0"/>
        <w:jc w:val="both"/>
        <w:rPr>
          <w:rFonts w:ascii="Times New Roman" w:hAnsi="Times New Roman" w:cs="Times New Roman"/>
          <w:color w:val="0E101A"/>
          <w:sz w:val="21"/>
          <w:szCs w:val="21"/>
        </w:rPr>
      </w:pPr>
      <w:r w:rsidRPr="00D515D9">
        <w:rPr>
          <w:rFonts w:ascii="Times New Roman" w:hAnsi="Times New Roman" w:cs="Times New Roman"/>
          <w:color w:val="0E101A"/>
          <w:sz w:val="21"/>
          <w:szCs w:val="21"/>
        </w:rPr>
        <w:t>We are pleased to submit our manuscript entitled</w:t>
      </w:r>
      <w:r w:rsidRPr="00D515D9">
        <w:rPr>
          <w:rStyle w:val="apple-converted-space"/>
          <w:rFonts w:ascii="Times New Roman" w:hAnsi="Times New Roman" w:cs="Times New Roman"/>
          <w:color w:val="0E101A"/>
          <w:sz w:val="21"/>
          <w:szCs w:val="21"/>
        </w:rPr>
        <w:t> </w:t>
      </w:r>
      <w:r w:rsidRPr="00D515D9">
        <w:rPr>
          <w:rStyle w:val="aa"/>
          <w:rFonts w:ascii="Times New Roman" w:hAnsi="Times New Roman" w:cs="Times New Roman"/>
          <w:color w:val="0E101A"/>
          <w:sz w:val="21"/>
          <w:szCs w:val="21"/>
        </w:rPr>
        <w:t>“</w:t>
      </w:r>
      <w:r w:rsidRPr="00D515D9">
        <w:rPr>
          <w:rStyle w:val="aa"/>
          <w:rFonts w:ascii="Times New Roman" w:hAnsi="Times New Roman" w:cs="Times New Roman"/>
          <w:b w:val="0"/>
          <w:bCs w:val="0"/>
          <w:color w:val="0E101A"/>
          <w:sz w:val="21"/>
          <w:szCs w:val="21"/>
        </w:rPr>
        <w:t>Thermal Hall Transport in Kitaev</w:t>
      </w:r>
      <w:r w:rsidR="00D515D9">
        <w:rPr>
          <w:rStyle w:val="aa"/>
          <w:rFonts w:ascii="Times New Roman" w:hAnsi="Times New Roman" w:cs="Times New Roman"/>
          <w:b w:val="0"/>
          <w:bCs w:val="0"/>
          <w:color w:val="0E101A"/>
          <w:sz w:val="21"/>
          <w:szCs w:val="21"/>
        </w:rPr>
        <w:t xml:space="preserve"> spin liquids</w:t>
      </w:r>
      <w:r w:rsidRPr="00D515D9">
        <w:rPr>
          <w:rStyle w:val="aa"/>
          <w:rFonts w:ascii="Times New Roman" w:hAnsi="Times New Roman" w:cs="Times New Roman"/>
          <w:b w:val="0"/>
          <w:bCs w:val="0"/>
          <w:color w:val="0E101A"/>
          <w:sz w:val="21"/>
          <w:szCs w:val="21"/>
        </w:rPr>
        <w:t>”</w:t>
      </w:r>
      <w:r w:rsidRPr="00D515D9">
        <w:rPr>
          <w:rFonts w:ascii="Times New Roman" w:hAnsi="Times New Roman" w:cs="Times New Roman"/>
          <w:color w:val="0E101A"/>
          <w:sz w:val="21"/>
          <w:szCs w:val="21"/>
        </w:rPr>
        <w:t> for consideration in</w:t>
      </w:r>
      <w:r w:rsidRPr="00D515D9">
        <w:rPr>
          <w:rStyle w:val="apple-converted-space"/>
          <w:rFonts w:ascii="Times New Roman" w:hAnsi="Times New Roman" w:cs="Times New Roman"/>
          <w:color w:val="0E101A"/>
          <w:sz w:val="21"/>
          <w:szCs w:val="21"/>
        </w:rPr>
        <w:t> </w:t>
      </w:r>
      <w:r w:rsidRPr="00D515D9">
        <w:rPr>
          <w:rStyle w:val="ab"/>
          <w:rFonts w:ascii="Times New Roman" w:hAnsi="Times New Roman" w:cs="Times New Roman"/>
          <w:i w:val="0"/>
          <w:iCs w:val="0"/>
          <w:color w:val="0E101A"/>
          <w:sz w:val="21"/>
          <w:szCs w:val="21"/>
        </w:rPr>
        <w:t>Physical Review X</w:t>
      </w:r>
      <w:r w:rsidRPr="00D515D9">
        <w:rPr>
          <w:rStyle w:val="ab"/>
          <w:rFonts w:ascii="Times New Roman" w:hAnsi="Times New Roman" w:cs="Times New Roman"/>
          <w:color w:val="0E101A"/>
          <w:sz w:val="21"/>
          <w:szCs w:val="21"/>
        </w:rPr>
        <w:t>.</w:t>
      </w:r>
      <w:r w:rsidRPr="00D515D9">
        <w:rPr>
          <w:rFonts w:ascii="Times New Roman" w:hAnsi="Times New Roman" w:cs="Times New Roman"/>
          <w:color w:val="0E101A"/>
          <w:sz w:val="21"/>
          <w:szCs w:val="21"/>
        </w:rPr>
        <w:t> </w:t>
      </w:r>
    </w:p>
    <w:p w14:paraId="3E10B1EF" w14:textId="77777777" w:rsidR="00D515D9" w:rsidRPr="00D515D9" w:rsidRDefault="00D515D9" w:rsidP="00D515D9">
      <w:pPr>
        <w:pStyle w:val="Web"/>
        <w:spacing w:before="0" w:beforeAutospacing="0" w:after="0" w:afterAutospacing="0"/>
        <w:jc w:val="both"/>
        <w:rPr>
          <w:rFonts w:ascii="Times New Roman" w:hAnsi="Times New Roman" w:cs="Times New Roman"/>
          <w:color w:val="0E101A"/>
          <w:sz w:val="21"/>
          <w:szCs w:val="21"/>
        </w:rPr>
      </w:pPr>
    </w:p>
    <w:p w14:paraId="21338E0B" w14:textId="6093C74A" w:rsidR="00D515D9" w:rsidRPr="00E02FB3" w:rsidRDefault="00D515D9" w:rsidP="00D515D9">
      <w:pPr>
        <w:rPr>
          <w:rFonts w:ascii="Times New Roman" w:hAnsi="Times New Roman" w:cs="Times New Roman"/>
        </w:rPr>
      </w:pPr>
      <w:r w:rsidRPr="00E02FB3">
        <w:rPr>
          <w:rFonts w:ascii="Times New Roman" w:hAnsi="Times New Roman" w:cs="Times New Roman"/>
        </w:rPr>
        <w:t>Quantum spin liquids are exotic states of matter characterized by long-range entanglement and fractionalized excitations. The Kitaev model offers a paradigmatic platform for realizing such states, hosting itinerant Majorana fermions and localized fluxes. A key experimental signature of these excitations is the thermal Hall conductivity, which is predicted to exhibit half-integer quantization at zero temperature under a magnetic field. Remarkably, this quantization has been reported in the Kitaev candidate material α-</w:t>
      </w:r>
      <w:proofErr w:type="spellStart"/>
      <w:r w:rsidRPr="00E02FB3">
        <w:rPr>
          <w:rFonts w:ascii="Times New Roman" w:hAnsi="Times New Roman" w:cs="Times New Roman"/>
        </w:rPr>
        <w:t>RuCl</w:t>
      </w:r>
      <w:proofErr w:type="spellEnd"/>
      <w:r w:rsidRPr="00E02FB3">
        <w:rPr>
          <w:rFonts w:ascii="Times New Roman" w:hAnsi="Times New Roman" w:cs="Times New Roman"/>
        </w:rPr>
        <w:t xml:space="preserve">₃, suggesting the realization of a topological Majorana Chern insulator. However, the experimental situation remains highly controversial and is currently the subject of intense debate. While some studies report quantized thermal Hall conductivity, others observe deviations, with possible contributions from phonons, magnons, or visons being proposed. These conflicting results raise fundamental questions about the nature of the heat-carrying quasiparticles and the validity of the topological interpretation, particularly at finite temperatures and </w:t>
      </w:r>
      <w:commentRangeStart w:id="0"/>
      <w:commentRangeStart w:id="1"/>
      <w:r w:rsidRPr="00E02FB3">
        <w:rPr>
          <w:rFonts w:ascii="Times New Roman" w:hAnsi="Times New Roman" w:cs="Times New Roman"/>
        </w:rPr>
        <w:t>in the presence of additional interactions beyond the ideal Kitaev model</w:t>
      </w:r>
      <w:ins w:id="2" w:author="大久保　毅" w:date="2025-07-11T11:48:00Z" w16du:dateUtc="2025-07-11T02:48:00Z">
        <w:r w:rsidR="006B4780">
          <w:rPr>
            <w:rFonts w:ascii="Times New Roman" w:hAnsi="Times New Roman" w:cs="Times New Roman"/>
          </w:rPr>
          <w:t xml:space="preserve">, </w:t>
        </w:r>
        <w:r w:rsidR="006B4780" w:rsidRPr="006B4780">
          <w:rPr>
            <w:rFonts w:ascii="Times New Roman" w:hAnsi="Times New Roman" w:cs="Times New Roman"/>
          </w:rPr>
          <w:t>where no unbiased method has been available to calculate the thermal Hall effect without approximations.</w:t>
        </w:r>
      </w:ins>
      <w:del w:id="3" w:author="大久保　毅" w:date="2025-07-11T11:48:00Z" w16du:dateUtc="2025-07-11T02:48:00Z">
        <w:r w:rsidRPr="00E02FB3" w:rsidDel="006B4780">
          <w:rPr>
            <w:rFonts w:ascii="Times New Roman" w:hAnsi="Times New Roman" w:cs="Times New Roman"/>
          </w:rPr>
          <w:delText>.</w:delText>
        </w:r>
        <w:commentRangeEnd w:id="0"/>
        <w:r w:rsidR="00F55578" w:rsidDel="006B4780">
          <w:rPr>
            <w:rStyle w:val="ae"/>
          </w:rPr>
          <w:commentReference w:id="0"/>
        </w:r>
      </w:del>
      <w:commentRangeEnd w:id="1"/>
      <w:r w:rsidR="006B4780">
        <w:rPr>
          <w:rStyle w:val="ae"/>
        </w:rPr>
        <w:commentReference w:id="1"/>
      </w:r>
    </w:p>
    <w:p w14:paraId="5405AD57" w14:textId="77777777" w:rsidR="00D515D9" w:rsidRPr="00E02FB3" w:rsidRDefault="00D515D9" w:rsidP="00D515D9">
      <w:pPr>
        <w:pStyle w:val="Web"/>
        <w:spacing w:before="0" w:beforeAutospacing="0" w:after="0" w:afterAutospacing="0"/>
        <w:jc w:val="both"/>
        <w:rPr>
          <w:rFonts w:ascii="Times New Roman" w:hAnsi="Times New Roman" w:cs="Times New Roman"/>
          <w:color w:val="0E101A"/>
          <w:sz w:val="21"/>
          <w:szCs w:val="21"/>
        </w:rPr>
      </w:pPr>
    </w:p>
    <w:p w14:paraId="21A960D2" w14:textId="3B2CFA30" w:rsidR="00D515D9" w:rsidRPr="00E02FB3" w:rsidRDefault="00D515D9" w:rsidP="00D515D9">
      <w:pPr>
        <w:rPr>
          <w:rFonts w:ascii="Times New Roman" w:hAnsi="Times New Roman" w:cs="Times New Roman"/>
        </w:rPr>
      </w:pPr>
      <w:commentRangeStart w:id="4"/>
      <w:commentRangeStart w:id="5"/>
      <w:r w:rsidRPr="00E02FB3">
        <w:rPr>
          <w:rFonts w:ascii="Times New Roman" w:hAnsi="Times New Roman" w:cs="Times New Roman"/>
        </w:rPr>
        <w:t>In this work,</w:t>
      </w:r>
      <w:commentRangeEnd w:id="4"/>
      <w:r w:rsidR="00CA123D">
        <w:rPr>
          <w:rStyle w:val="ae"/>
        </w:rPr>
        <w:commentReference w:id="4"/>
      </w:r>
      <w:commentRangeEnd w:id="5"/>
      <w:r w:rsidR="00C92E82">
        <w:rPr>
          <w:rStyle w:val="ae"/>
        </w:rPr>
        <w:commentReference w:id="5"/>
      </w:r>
      <w:r w:rsidRPr="00E02FB3">
        <w:rPr>
          <w:rFonts w:ascii="Times New Roman" w:hAnsi="Times New Roman" w:cs="Times New Roman"/>
        </w:rPr>
        <w:t xml:space="preserve"> we investigate the thermal Hall conductivity in an extended Kitaev model that includes symmetric off-diagonal interactions, Γ and Γ′ terms, under magnetic fields. </w:t>
      </w:r>
      <w:ins w:id="6" w:author="大久保　毅" w:date="2025-07-11T11:53:00Z" w16du:dateUtc="2025-07-11T02:53:00Z">
        <w:r w:rsidR="00C92E82" w:rsidRPr="00C92E82">
          <w:rPr>
            <w:rFonts w:ascii="Times New Roman" w:hAnsi="Times New Roman" w:cs="Times New Roman"/>
          </w:rPr>
          <w:t>To this end, we have developed a new numerical approach that enables the computation of the thermal Hall conductivity in Mott insulators without assuming specific types of heat-carrying quasiparticles.</w:t>
        </w:r>
        <w:r w:rsidR="00C92E82">
          <w:rPr>
            <w:rFonts w:ascii="Times New Roman" w:hAnsi="Times New Roman" w:cs="Times New Roman"/>
          </w:rPr>
          <w:t xml:space="preserve"> </w:t>
        </w:r>
      </w:ins>
      <w:r w:rsidRPr="00E02FB3">
        <w:rPr>
          <w:rFonts w:ascii="Times New Roman" w:hAnsi="Times New Roman" w:cs="Times New Roman"/>
        </w:rPr>
        <w:t xml:space="preserve">Using unbiased finite-temperature tensor network simulations, benchmarked by thermal pure quantum state methods, we find that the thermal Hall conductivity divided by temperature, </w:t>
      </w:r>
      <w:commentRangeStart w:id="7"/>
      <w:commentRangeStart w:id="8"/>
      <w:proofErr w:type="spellStart"/>
      <w:r w:rsidRPr="00E02FB3">
        <w:rPr>
          <w:rFonts w:ascii="Times New Roman" w:hAnsi="Times New Roman" w:cs="Times New Roman"/>
        </w:rPr>
        <w:t>κ</w:t>
      </w:r>
      <w:del w:id="9" w:author="大久保　毅" w:date="2025-07-11T11:39:00Z" w16du:dateUtc="2025-07-11T02:39:00Z">
        <w:r w:rsidRPr="006B4780" w:rsidDel="006B4780">
          <w:rPr>
            <w:rFonts w:ascii="Times New Roman" w:hAnsi="Times New Roman" w:cs="Times New Roman"/>
            <w:vertAlign w:val="subscript"/>
            <w:rPrChange w:id="10" w:author="大久保　毅" w:date="2025-07-11T11:39:00Z" w16du:dateUtc="2025-07-11T02:39:00Z">
              <w:rPr>
                <w:rFonts w:ascii="Times New Roman" w:hAnsi="Times New Roman" w:cs="Times New Roman"/>
              </w:rPr>
            </w:rPrChange>
          </w:rPr>
          <w:delText>ₓᵧ</w:delText>
        </w:r>
      </w:del>
      <w:commentRangeEnd w:id="7"/>
      <w:commentRangeEnd w:id="8"/>
      <w:ins w:id="11" w:author="大久保　毅" w:date="2025-07-11T11:39:00Z" w16du:dateUtc="2025-07-11T02:39:00Z">
        <w:r w:rsidR="006B4780" w:rsidRPr="006B4780">
          <w:rPr>
            <w:rFonts w:ascii="Times New Roman" w:hAnsi="Times New Roman" w:cs="Times New Roman"/>
            <w:vertAlign w:val="subscript"/>
            <w:rPrChange w:id="12" w:author="大久保　毅" w:date="2025-07-11T11:39:00Z" w16du:dateUtc="2025-07-11T02:39:00Z">
              <w:rPr>
                <w:rFonts w:ascii="Times New Roman" w:hAnsi="Times New Roman" w:cs="Times New Roman"/>
              </w:rPr>
            </w:rPrChange>
          </w:rPr>
          <w:t>xy</w:t>
        </w:r>
      </w:ins>
      <w:proofErr w:type="spellEnd"/>
      <w:r w:rsidR="00CA123D">
        <w:rPr>
          <w:rStyle w:val="ae"/>
        </w:rPr>
        <w:commentReference w:id="7"/>
      </w:r>
      <w:r w:rsidR="006B4780">
        <w:rPr>
          <w:rStyle w:val="ae"/>
        </w:rPr>
        <w:commentReference w:id="8"/>
      </w:r>
      <w:r w:rsidRPr="00E02FB3">
        <w:rPr>
          <w:rFonts w:ascii="Times New Roman" w:hAnsi="Times New Roman" w:cs="Times New Roman"/>
        </w:rPr>
        <w:t>/T, exhibits a pronounced overshooting behavior beyond the half-integer quantized value, closely resembling experimental observations in α-</w:t>
      </w:r>
      <w:proofErr w:type="spellStart"/>
      <w:r w:rsidRPr="00E02FB3">
        <w:rPr>
          <w:rFonts w:ascii="Times New Roman" w:hAnsi="Times New Roman" w:cs="Times New Roman"/>
        </w:rPr>
        <w:t>RuCl</w:t>
      </w:r>
      <w:proofErr w:type="spellEnd"/>
      <w:r w:rsidRPr="00E02FB3">
        <w:rPr>
          <w:rFonts w:ascii="Times New Roman" w:hAnsi="Times New Roman" w:cs="Times New Roman"/>
        </w:rPr>
        <w:t xml:space="preserve">₃. Furthermore, we show that the sign of </w:t>
      </w:r>
      <w:commentRangeStart w:id="13"/>
      <w:commentRangeStart w:id="14"/>
      <w:proofErr w:type="spellStart"/>
      <w:r w:rsidRPr="00E02FB3">
        <w:rPr>
          <w:rFonts w:ascii="Times New Roman" w:hAnsi="Times New Roman" w:cs="Times New Roman"/>
        </w:rPr>
        <w:t>κ</w:t>
      </w:r>
      <w:del w:id="15" w:author="大久保　毅" w:date="2025-07-11T11:39:00Z" w16du:dateUtc="2025-07-11T02:39:00Z">
        <w:r w:rsidRPr="006B4780" w:rsidDel="006B4780">
          <w:rPr>
            <w:rFonts w:ascii="Times New Roman" w:hAnsi="Times New Roman" w:cs="Times New Roman"/>
            <w:vertAlign w:val="subscript"/>
            <w:rPrChange w:id="16" w:author="大久保　毅" w:date="2025-07-11T11:39:00Z" w16du:dateUtc="2025-07-11T02:39:00Z">
              <w:rPr>
                <w:rFonts w:ascii="Times New Roman" w:hAnsi="Times New Roman" w:cs="Times New Roman"/>
              </w:rPr>
            </w:rPrChange>
          </w:rPr>
          <w:delText>ₓᵧ</w:delText>
        </w:r>
      </w:del>
      <w:commentRangeEnd w:id="13"/>
      <w:commentRangeEnd w:id="14"/>
      <w:ins w:id="17" w:author="大久保　毅" w:date="2025-07-11T11:39:00Z" w16du:dateUtc="2025-07-11T02:39:00Z">
        <w:r w:rsidR="006B4780" w:rsidRPr="006B4780">
          <w:rPr>
            <w:rFonts w:ascii="Times New Roman" w:hAnsi="Times New Roman" w:cs="Times New Roman"/>
            <w:vertAlign w:val="subscript"/>
            <w:rPrChange w:id="18" w:author="大久保　毅" w:date="2025-07-11T11:39:00Z" w16du:dateUtc="2025-07-11T02:39:00Z">
              <w:rPr>
                <w:rFonts w:ascii="Times New Roman" w:hAnsi="Times New Roman" w:cs="Times New Roman"/>
              </w:rPr>
            </w:rPrChange>
          </w:rPr>
          <w:t>xy</w:t>
        </w:r>
      </w:ins>
      <w:proofErr w:type="spellEnd"/>
      <w:r w:rsidR="00CA123D">
        <w:rPr>
          <w:rStyle w:val="ae"/>
        </w:rPr>
        <w:commentReference w:id="13"/>
      </w:r>
      <w:r w:rsidR="006B4780">
        <w:rPr>
          <w:rStyle w:val="ae"/>
        </w:rPr>
        <w:commentReference w:id="14"/>
      </w:r>
      <w:r w:rsidRPr="00E02FB3">
        <w:rPr>
          <w:rFonts w:ascii="Times New Roman" w:hAnsi="Times New Roman" w:cs="Times New Roman"/>
        </w:rPr>
        <w:t>/T changes systematically with the direction of the applied magnetic field, in agreement with topological predictions from perturbation theory as well as experimental results. Importantly, these features persist even in the polarized regime beyond the quantum critical point, indicating that the topological Majorana fermion picture remains relevant across a wide range of magnetic fields and interaction strengths.</w:t>
      </w:r>
    </w:p>
    <w:p w14:paraId="083FA943" w14:textId="77777777" w:rsidR="00D515D9" w:rsidRPr="00E02FB3" w:rsidRDefault="00D515D9" w:rsidP="00D515D9">
      <w:pPr>
        <w:pStyle w:val="Web"/>
        <w:spacing w:before="0" w:beforeAutospacing="0" w:after="0" w:afterAutospacing="0"/>
        <w:jc w:val="both"/>
        <w:rPr>
          <w:rFonts w:ascii="Times New Roman" w:hAnsi="Times New Roman" w:cs="Times New Roman"/>
          <w:color w:val="0E101A"/>
          <w:sz w:val="21"/>
          <w:szCs w:val="21"/>
        </w:rPr>
      </w:pPr>
    </w:p>
    <w:p w14:paraId="1BF28001" w14:textId="4542F137" w:rsidR="00D515D9" w:rsidRPr="00E02FB3" w:rsidRDefault="00D515D9" w:rsidP="00D515D9">
      <w:pPr>
        <w:rPr>
          <w:rFonts w:ascii="Times New Roman" w:hAnsi="Times New Roman" w:cs="Times New Roman"/>
        </w:rPr>
      </w:pPr>
      <w:r w:rsidRPr="00E02FB3">
        <w:rPr>
          <w:rFonts w:ascii="Times New Roman" w:hAnsi="Times New Roman" w:cs="Times New Roman"/>
        </w:rPr>
        <w:t xml:space="preserve">Our findings reveal that the thermal Hall effect in the extended Kitaev models is a rich finite-temperature phenomenon, with topological Majorana fermion excitations remaining robust even in regimes traditionally considered dominated by conventional magnons. By reproducing key experimental features, including the overshooting behavior and field-direction-dependent sign change, </w:t>
      </w:r>
      <w:r w:rsidRPr="00E02FB3">
        <w:rPr>
          <w:rFonts w:ascii="Times New Roman" w:hAnsi="Times New Roman" w:cs="Times New Roman"/>
        </w:rPr>
        <w:lastRenderedPageBreak/>
        <w:t xml:space="preserve">and offering a consistent topological interpretation, our study provides a pathway toward </w:t>
      </w:r>
      <w:commentRangeStart w:id="19"/>
      <w:commentRangeStart w:id="20"/>
      <w:r w:rsidRPr="00E02FB3">
        <w:rPr>
          <w:rFonts w:ascii="Times New Roman" w:hAnsi="Times New Roman" w:cs="Times New Roman"/>
        </w:rPr>
        <w:t>r</w:t>
      </w:r>
      <w:del w:id="21" w:author="大久保　毅" w:date="2025-07-11T11:59:00Z" w16du:dateUtc="2025-07-11T02:59:00Z">
        <w:r w:rsidRPr="00E02FB3" w:rsidDel="00725B51">
          <w:rPr>
            <w:rFonts w:ascii="Times New Roman" w:hAnsi="Times New Roman" w:cs="Times New Roman"/>
          </w:rPr>
          <w:delText>econciling</w:delText>
        </w:r>
        <w:commentRangeEnd w:id="19"/>
        <w:r w:rsidR="00CA123D" w:rsidDel="00725B51">
          <w:rPr>
            <w:rStyle w:val="ae"/>
          </w:rPr>
          <w:commentReference w:id="19"/>
        </w:r>
        <w:commentRangeEnd w:id="20"/>
        <w:r w:rsidR="00725B51" w:rsidDel="00725B51">
          <w:rPr>
            <w:rStyle w:val="ae"/>
          </w:rPr>
          <w:commentReference w:id="20"/>
        </w:r>
      </w:del>
      <w:del w:id="22" w:author="大久保　毅" w:date="2025-07-11T11:58:00Z" w16du:dateUtc="2025-07-11T02:58:00Z">
        <w:r w:rsidRPr="00E02FB3" w:rsidDel="00725B51">
          <w:rPr>
            <w:rFonts w:ascii="Times New Roman" w:hAnsi="Times New Roman" w:cs="Times New Roman"/>
          </w:rPr>
          <w:delText xml:space="preserve"> </w:delText>
        </w:r>
      </w:del>
      <w:ins w:id="23" w:author="大久保　毅" w:date="2025-07-11T11:58:00Z" w16du:dateUtc="2025-07-11T02:58:00Z">
        <w:r w:rsidR="00725B51">
          <w:rPr>
            <w:rFonts w:ascii="Times New Roman" w:hAnsi="Times New Roman" w:cs="Times New Roman"/>
          </w:rPr>
          <w:t xml:space="preserve">esolving </w:t>
        </w:r>
      </w:ins>
      <w:r w:rsidRPr="00E02FB3">
        <w:rPr>
          <w:rFonts w:ascii="Times New Roman" w:hAnsi="Times New Roman" w:cs="Times New Roman"/>
        </w:rPr>
        <w:t>conflicting experimental observations. We expect these results</w:t>
      </w:r>
      <w:ins w:id="24" w:author="大久保　毅" w:date="2025-07-11T12:03:00Z" w16du:dateUtc="2025-07-11T03:03:00Z">
        <w:r w:rsidR="00261B1F">
          <w:rPr>
            <w:rFonts w:ascii="Times New Roman" w:hAnsi="Times New Roman" w:cs="Times New Roman"/>
          </w:rPr>
          <w:t xml:space="preserve">, </w:t>
        </w:r>
      </w:ins>
      <w:ins w:id="25" w:author="大久保　毅" w:date="2025-07-11T12:04:00Z" w16du:dateUtc="2025-07-11T03:04:00Z">
        <w:r w:rsidR="00261B1F" w:rsidRPr="00261B1F">
          <w:rPr>
            <w:rFonts w:ascii="Times New Roman" w:hAnsi="Times New Roman" w:cs="Times New Roman"/>
          </w:rPr>
          <w:t xml:space="preserve">together with the developed methodology, </w:t>
        </w:r>
      </w:ins>
      <w:r w:rsidRPr="00E02FB3">
        <w:rPr>
          <w:rFonts w:ascii="Times New Roman" w:hAnsi="Times New Roman" w:cs="Times New Roman"/>
        </w:rPr>
        <w:t xml:space="preserve"> to have a strong impact </w:t>
      </w:r>
      <w:ins w:id="26" w:author="大久保　毅" w:date="2025-07-11T12:04:00Z" w16du:dateUtc="2025-07-11T03:04:00Z">
        <w:r w:rsidR="00261B1F">
          <w:rPr>
            <w:rFonts w:ascii="Times New Roman" w:hAnsi="Times New Roman" w:cs="Times New Roman"/>
          </w:rPr>
          <w:t xml:space="preserve">not only </w:t>
        </w:r>
      </w:ins>
      <w:r w:rsidRPr="00E02FB3">
        <w:rPr>
          <w:rFonts w:ascii="Times New Roman" w:hAnsi="Times New Roman" w:cs="Times New Roman"/>
        </w:rPr>
        <w:t xml:space="preserve">on </w:t>
      </w:r>
      <w:commentRangeStart w:id="27"/>
      <w:commentRangeStart w:id="28"/>
      <w:commentRangeStart w:id="29"/>
      <w:r w:rsidRPr="00E02FB3">
        <w:rPr>
          <w:rFonts w:ascii="Times New Roman" w:hAnsi="Times New Roman" w:cs="Times New Roman"/>
        </w:rPr>
        <w:t xml:space="preserve">the </w:t>
      </w:r>
      <w:ins w:id="30" w:author="大久保　毅" w:date="2025-07-11T12:05:00Z" w16du:dateUtc="2025-07-11T03:05:00Z">
        <w:r w:rsidR="00261B1F" w:rsidRPr="00261B1F">
          <w:rPr>
            <w:rFonts w:ascii="Times New Roman" w:hAnsi="Times New Roman" w:cs="Times New Roman"/>
          </w:rPr>
          <w:t xml:space="preserve">ongoing debate over the Kitaev </w:t>
        </w:r>
        <w:r w:rsidR="00261B1F">
          <w:rPr>
            <w:rFonts w:ascii="Times New Roman" w:hAnsi="Times New Roman" w:cs="Times New Roman"/>
          </w:rPr>
          <w:t>materials</w:t>
        </w:r>
        <w:r w:rsidR="00261B1F" w:rsidRPr="00261B1F">
          <w:rPr>
            <w:rFonts w:ascii="Times New Roman" w:hAnsi="Times New Roman" w:cs="Times New Roman"/>
          </w:rPr>
          <w:t xml:space="preserve"> but also on the broader study of quantum spin systems</w:t>
        </w:r>
      </w:ins>
      <w:del w:id="31" w:author="大久保　毅" w:date="2025-07-11T12:05:00Z" w16du:dateUtc="2025-07-11T03:05:00Z">
        <w:r w:rsidRPr="00E02FB3" w:rsidDel="00261B1F">
          <w:rPr>
            <w:rFonts w:ascii="Times New Roman" w:hAnsi="Times New Roman" w:cs="Times New Roman"/>
          </w:rPr>
          <w:delText>actively evolving research field</w:delText>
        </w:r>
      </w:del>
      <w:commentRangeEnd w:id="27"/>
      <w:r w:rsidR="00CA123D">
        <w:rPr>
          <w:rStyle w:val="ae"/>
        </w:rPr>
        <w:commentReference w:id="27"/>
      </w:r>
      <w:commentRangeEnd w:id="28"/>
      <w:r w:rsidR="006B4780">
        <w:rPr>
          <w:rStyle w:val="ae"/>
        </w:rPr>
        <w:commentReference w:id="28"/>
      </w:r>
      <w:commentRangeEnd w:id="29"/>
      <w:r w:rsidR="00261B1F">
        <w:rPr>
          <w:rStyle w:val="ae"/>
        </w:rPr>
        <w:commentReference w:id="29"/>
      </w:r>
      <w:r w:rsidRPr="00E02FB3">
        <w:rPr>
          <w:rFonts w:ascii="Times New Roman" w:hAnsi="Times New Roman" w:cs="Times New Roman"/>
        </w:rPr>
        <w:t>, offering a solid framework for interpreting thermal transport and guiding the identification of topological phases in strongly correlated quantum materials.</w:t>
      </w:r>
    </w:p>
    <w:p w14:paraId="623AC93C" w14:textId="77777777" w:rsidR="00D515D9" w:rsidRPr="00E02FB3" w:rsidRDefault="00D515D9" w:rsidP="00D515D9">
      <w:pPr>
        <w:pStyle w:val="Web"/>
        <w:spacing w:before="0" w:beforeAutospacing="0" w:after="0" w:afterAutospacing="0"/>
        <w:jc w:val="both"/>
        <w:rPr>
          <w:rFonts w:ascii="Times New Roman" w:hAnsi="Times New Roman" w:cs="Times New Roman"/>
          <w:color w:val="0E101A"/>
          <w:sz w:val="21"/>
          <w:szCs w:val="21"/>
        </w:rPr>
      </w:pPr>
    </w:p>
    <w:p w14:paraId="35D32CB0" w14:textId="77777777" w:rsidR="00D515D9" w:rsidRPr="00E02FB3" w:rsidRDefault="00D515D9" w:rsidP="00D515D9">
      <w:pPr>
        <w:rPr>
          <w:rFonts w:ascii="Times New Roman" w:hAnsi="Times New Roman" w:cs="Times New Roman"/>
        </w:rPr>
      </w:pPr>
      <w:r w:rsidRPr="00E02FB3">
        <w:rPr>
          <w:rFonts w:ascii="Times New Roman" w:hAnsi="Times New Roman" w:cs="Times New Roman"/>
        </w:rPr>
        <w:t>We confirm that this manuscript has not been published elsewhere and is not under consideration by another journal. All authors have approved the manuscript and agree with its submission to Physical Review X.</w:t>
      </w:r>
    </w:p>
    <w:p w14:paraId="42F11583" w14:textId="77777777" w:rsidR="00D515D9" w:rsidRPr="00E02FB3" w:rsidRDefault="00D515D9" w:rsidP="00D515D9">
      <w:pPr>
        <w:pStyle w:val="Web"/>
        <w:spacing w:before="0" w:beforeAutospacing="0" w:after="0" w:afterAutospacing="0"/>
        <w:jc w:val="both"/>
        <w:rPr>
          <w:rFonts w:ascii="Times New Roman" w:hAnsi="Times New Roman" w:cs="Times New Roman"/>
          <w:color w:val="0E101A"/>
          <w:sz w:val="21"/>
          <w:szCs w:val="21"/>
        </w:rPr>
      </w:pPr>
    </w:p>
    <w:p w14:paraId="4D23170B" w14:textId="0970B9DB" w:rsidR="00D515D9" w:rsidRPr="00E02FB3" w:rsidRDefault="00D515D9" w:rsidP="00D515D9">
      <w:pPr>
        <w:rPr>
          <w:rFonts w:ascii="Times New Roman" w:hAnsi="Times New Roman" w:cs="Times New Roman"/>
        </w:rPr>
      </w:pPr>
      <w:r w:rsidRPr="00E02FB3">
        <w:rPr>
          <w:rFonts w:ascii="Times New Roman" w:hAnsi="Times New Roman" w:cs="Times New Roman"/>
        </w:rPr>
        <w:t>Thank you for considering our work. We look forward to your response.</w:t>
      </w:r>
    </w:p>
    <w:p w14:paraId="06A79C39" w14:textId="77777777" w:rsidR="00D515D9" w:rsidRPr="00E02FB3" w:rsidRDefault="00D515D9" w:rsidP="00D515D9">
      <w:pPr>
        <w:rPr>
          <w:rFonts w:ascii="Times New Roman" w:hAnsi="Times New Roman" w:cs="Times New Roman"/>
        </w:rPr>
      </w:pPr>
    </w:p>
    <w:p w14:paraId="1BF475D4" w14:textId="5637D1FE" w:rsidR="00D515D9" w:rsidRPr="00E02FB3" w:rsidRDefault="00D515D9" w:rsidP="00D515D9">
      <w:pPr>
        <w:pStyle w:val="Web"/>
        <w:spacing w:before="0" w:beforeAutospacing="0" w:after="0" w:afterAutospacing="0"/>
        <w:jc w:val="both"/>
        <w:rPr>
          <w:rFonts w:ascii="Times New Roman" w:hAnsi="Times New Roman" w:cs="Times New Roman"/>
          <w:color w:val="0E101A"/>
          <w:sz w:val="21"/>
          <w:szCs w:val="21"/>
        </w:rPr>
      </w:pPr>
      <w:r w:rsidRPr="00E02FB3">
        <w:rPr>
          <w:rFonts w:ascii="Times New Roman" w:hAnsi="Times New Roman" w:cs="Times New Roman"/>
          <w:sz w:val="21"/>
          <w:szCs w:val="21"/>
        </w:rPr>
        <w:t>Sincerely,</w:t>
      </w:r>
      <w:r w:rsidRPr="00E02FB3">
        <w:rPr>
          <w:rFonts w:ascii="Times New Roman" w:hAnsi="Times New Roman" w:cs="Times New Roman"/>
          <w:sz w:val="21"/>
          <w:szCs w:val="21"/>
        </w:rPr>
        <w:br/>
        <w:t>Tsuyoshi Okubo, Joji Nasu, Takahiro Misawa, and Yukitoshi Motome</w:t>
      </w:r>
    </w:p>
    <w:p w14:paraId="2C2E2072" w14:textId="66690FEA" w:rsidR="00E4324D" w:rsidRPr="00D515D9" w:rsidRDefault="00E4324D">
      <w:pPr>
        <w:widowControl/>
        <w:jc w:val="left"/>
        <w:rPr>
          <w:rFonts w:ascii="Times New Roman" w:hAnsi="Times New Roman" w:cs="Times New Roman"/>
          <w:szCs w:val="21"/>
        </w:rPr>
      </w:pPr>
      <w:r w:rsidRPr="00D515D9">
        <w:rPr>
          <w:rFonts w:ascii="Times New Roman" w:hAnsi="Times New Roman" w:cs="Times New Roman"/>
          <w:szCs w:val="21"/>
        </w:rPr>
        <w:br w:type="page"/>
      </w:r>
    </w:p>
    <w:p w14:paraId="679478BE" w14:textId="0535E2EC" w:rsidR="00567C96" w:rsidRPr="00D515D9" w:rsidRDefault="00E4324D" w:rsidP="00975285">
      <w:pPr>
        <w:rPr>
          <w:rFonts w:ascii="Times New Roman" w:hAnsi="Times New Roman" w:cs="Times New Roman"/>
          <w:szCs w:val="21"/>
        </w:rPr>
      </w:pPr>
      <w:r w:rsidRPr="00D515D9">
        <w:rPr>
          <w:rFonts w:ascii="Times New Roman" w:hAnsi="Times New Roman" w:cs="Times New Roman"/>
          <w:szCs w:val="21"/>
        </w:rPr>
        <w:lastRenderedPageBreak/>
        <w:t>100-word justification:</w:t>
      </w:r>
      <w:r w:rsidR="00134958">
        <w:rPr>
          <w:rFonts w:ascii="Times New Roman" w:hAnsi="Times New Roman" w:cs="Times New Roman" w:hint="eastAsia"/>
          <w:szCs w:val="21"/>
        </w:rPr>
        <w:t>（</w:t>
      </w:r>
      <w:ins w:id="32" w:author="求　幸年" w:date="2025-07-11T08:16:00Z" w16du:dateUtc="2025-07-10T23:16:00Z">
        <w:r w:rsidR="00B13244">
          <w:rPr>
            <w:rFonts w:ascii="Times New Roman" w:hAnsi="Times New Roman" w:cs="Times New Roman"/>
            <w:szCs w:val="21"/>
          </w:rPr>
          <w:t>100</w:t>
        </w:r>
      </w:ins>
      <w:del w:id="33" w:author="求　幸年" w:date="2025-07-11T08:16:00Z" w16du:dateUtc="2025-07-10T23:16:00Z">
        <w:r w:rsidR="00134958" w:rsidDel="00B13244">
          <w:rPr>
            <w:rFonts w:ascii="Times New Roman" w:hAnsi="Times New Roman" w:cs="Times New Roman"/>
            <w:szCs w:val="21"/>
          </w:rPr>
          <w:delText>96</w:delText>
        </w:r>
      </w:del>
      <w:r w:rsidR="00134958">
        <w:rPr>
          <w:rFonts w:ascii="Times New Roman" w:hAnsi="Times New Roman" w:cs="Times New Roman"/>
          <w:szCs w:val="21"/>
        </w:rPr>
        <w:t xml:space="preserve"> words</w:t>
      </w:r>
      <w:r w:rsidR="00134958">
        <w:rPr>
          <w:rFonts w:ascii="Times New Roman" w:hAnsi="Times New Roman" w:cs="Times New Roman" w:hint="eastAsia"/>
          <w:szCs w:val="21"/>
        </w:rPr>
        <w:t>）</w:t>
      </w:r>
    </w:p>
    <w:p w14:paraId="5B185673" w14:textId="77777777" w:rsidR="00E4324D" w:rsidRDefault="00E4324D" w:rsidP="00975285">
      <w:pPr>
        <w:rPr>
          <w:rFonts w:ascii="Times New Roman" w:hAnsi="Times New Roman" w:cs="Times New Roman"/>
          <w:szCs w:val="21"/>
        </w:rPr>
      </w:pPr>
    </w:p>
    <w:p w14:paraId="180B150F" w14:textId="3B87DE96" w:rsidR="00E4324D" w:rsidRDefault="00134958" w:rsidP="00CD35A0">
      <w:pPr>
        <w:rPr>
          <w:rFonts w:ascii="Times New Roman" w:hAnsi="Times New Roman" w:cs="Times New Roman"/>
          <w:color w:val="000000"/>
          <w:szCs w:val="21"/>
        </w:rPr>
      </w:pPr>
      <w:r w:rsidRPr="00134958">
        <w:rPr>
          <w:rFonts w:ascii="Times New Roman" w:hAnsi="Times New Roman" w:cs="Times New Roman"/>
          <w:color w:val="000000"/>
          <w:szCs w:val="21"/>
        </w:rPr>
        <w:t xml:space="preserve">We </w:t>
      </w:r>
      <w:del w:id="34" w:author="求　幸年" w:date="2025-07-11T07:59:00Z" w16du:dateUtc="2025-07-10T22:59:00Z">
        <w:r w:rsidRPr="00134958" w:rsidDel="00C257F5">
          <w:rPr>
            <w:rFonts w:ascii="Times New Roman" w:hAnsi="Times New Roman" w:cs="Times New Roman"/>
            <w:color w:val="000000"/>
            <w:szCs w:val="21"/>
          </w:rPr>
          <w:delText xml:space="preserve">study </w:delText>
        </w:r>
      </w:del>
      <w:ins w:id="35" w:author="求　幸年" w:date="2025-07-11T07:59:00Z" w16du:dateUtc="2025-07-10T22:59:00Z">
        <w:r w:rsidR="00C257F5">
          <w:rPr>
            <w:rFonts w:ascii="Times New Roman" w:hAnsi="Times New Roman" w:cs="Times New Roman"/>
            <w:color w:val="000000"/>
            <w:szCs w:val="21"/>
          </w:rPr>
          <w:t>present a comprehensive study of</w:t>
        </w:r>
        <w:r w:rsidR="00C257F5" w:rsidRPr="00134958">
          <w:rPr>
            <w:rFonts w:ascii="Times New Roman" w:hAnsi="Times New Roman" w:cs="Times New Roman"/>
            <w:color w:val="000000"/>
            <w:szCs w:val="21"/>
          </w:rPr>
          <w:t xml:space="preserve"> </w:t>
        </w:r>
      </w:ins>
      <w:r w:rsidRPr="00134958">
        <w:rPr>
          <w:rFonts w:ascii="Times New Roman" w:hAnsi="Times New Roman" w:cs="Times New Roman"/>
          <w:color w:val="000000"/>
          <w:szCs w:val="21"/>
        </w:rPr>
        <w:t>thermal Hall transport in extended Kitaev models</w:t>
      </w:r>
      <w:ins w:id="36" w:author="求　幸年" w:date="2025-07-11T08:11:00Z" w16du:dateUtc="2025-07-10T23:11:00Z">
        <w:r w:rsidR="00B91B55">
          <w:rPr>
            <w:rFonts w:ascii="Times New Roman" w:hAnsi="Times New Roman" w:cs="Times New Roman"/>
            <w:color w:val="000000"/>
            <w:szCs w:val="21"/>
          </w:rPr>
          <w:t>,</w:t>
        </w:r>
      </w:ins>
      <w:r w:rsidRPr="00134958">
        <w:rPr>
          <w:rFonts w:ascii="Times New Roman" w:hAnsi="Times New Roman" w:cs="Times New Roman"/>
          <w:color w:val="000000"/>
          <w:szCs w:val="21"/>
        </w:rPr>
        <w:t xml:space="preserve"> </w:t>
      </w:r>
      <w:del w:id="37" w:author="求　幸年" w:date="2025-07-11T07:59:00Z" w16du:dateUtc="2025-07-10T22:59:00Z">
        <w:r w:rsidRPr="00134958" w:rsidDel="00C257F5">
          <w:rPr>
            <w:rFonts w:ascii="Times New Roman" w:hAnsi="Times New Roman" w:cs="Times New Roman"/>
            <w:color w:val="000000"/>
            <w:szCs w:val="21"/>
          </w:rPr>
          <w:delText xml:space="preserve">with symmetric off-diagonal interactions under magnetic fields, </w:delText>
        </w:r>
      </w:del>
      <w:r w:rsidRPr="00134958">
        <w:rPr>
          <w:rFonts w:ascii="Times New Roman" w:hAnsi="Times New Roman" w:cs="Times New Roman"/>
          <w:color w:val="000000"/>
          <w:szCs w:val="21"/>
        </w:rPr>
        <w:t xml:space="preserve">using unbiased finite-temperature tensor network simulations. Our results </w:t>
      </w:r>
      <w:ins w:id="38" w:author="求　幸年" w:date="2025-07-11T08:11:00Z" w16du:dateUtc="2025-07-10T23:11:00Z">
        <w:r w:rsidR="00B91B55">
          <w:rPr>
            <w:rFonts w:ascii="Times New Roman" w:hAnsi="Times New Roman" w:cs="Times New Roman"/>
            <w:color w:val="000000"/>
            <w:szCs w:val="21"/>
          </w:rPr>
          <w:t xml:space="preserve">successfully </w:t>
        </w:r>
      </w:ins>
      <w:r w:rsidRPr="00134958">
        <w:rPr>
          <w:rFonts w:ascii="Times New Roman" w:hAnsi="Times New Roman" w:cs="Times New Roman"/>
          <w:color w:val="000000"/>
          <w:szCs w:val="21"/>
        </w:rPr>
        <w:t xml:space="preserve">reproduce key </w:t>
      </w:r>
      <w:ins w:id="39" w:author="求　幸年" w:date="2025-07-11T08:00:00Z" w16du:dateUtc="2025-07-10T23:00:00Z">
        <w:r w:rsidR="00C257F5">
          <w:rPr>
            <w:rFonts w:ascii="Times New Roman" w:hAnsi="Times New Roman" w:cs="Times New Roman"/>
            <w:color w:val="000000"/>
            <w:szCs w:val="21"/>
          </w:rPr>
          <w:t xml:space="preserve">experimental </w:t>
        </w:r>
      </w:ins>
      <w:r w:rsidRPr="00134958">
        <w:rPr>
          <w:rFonts w:ascii="Times New Roman" w:hAnsi="Times New Roman" w:cs="Times New Roman"/>
          <w:color w:val="000000"/>
          <w:szCs w:val="21"/>
        </w:rPr>
        <w:t xml:space="preserve">features observed in </w:t>
      </w:r>
      <w:ins w:id="40" w:author="求　幸年" w:date="2025-07-11T08:00:00Z" w16du:dateUtc="2025-07-10T23:00:00Z">
        <w:r w:rsidR="00C257F5">
          <w:rPr>
            <w:rFonts w:ascii="Times New Roman" w:hAnsi="Times New Roman" w:cs="Times New Roman"/>
            <w:color w:val="000000"/>
            <w:szCs w:val="21"/>
          </w:rPr>
          <w:t>the prime</w:t>
        </w:r>
      </w:ins>
      <w:ins w:id="41" w:author="求　幸年" w:date="2025-07-11T08:01:00Z" w16du:dateUtc="2025-07-10T23:01:00Z">
        <w:r w:rsidR="00C257F5">
          <w:rPr>
            <w:rFonts w:ascii="Times New Roman" w:hAnsi="Times New Roman" w:cs="Times New Roman"/>
            <w:color w:val="000000"/>
            <w:szCs w:val="21"/>
          </w:rPr>
          <w:t xml:space="preserve"> candidate</w:t>
        </w:r>
      </w:ins>
      <w:ins w:id="42" w:author="求　幸年" w:date="2025-07-11T08:15:00Z" w16du:dateUtc="2025-07-10T23:15:00Z">
        <w:r w:rsidR="00B13244">
          <w:rPr>
            <w:rFonts w:ascii="Times New Roman" w:hAnsi="Times New Roman" w:cs="Times New Roman"/>
            <w:color w:val="000000"/>
            <w:szCs w:val="21"/>
          </w:rPr>
          <w:t xml:space="preserve"> </w:t>
        </w:r>
      </w:ins>
      <w:ins w:id="43" w:author="求　幸年" w:date="2025-07-11T08:01:00Z" w16du:dateUtc="2025-07-10T23:01:00Z">
        <w:r w:rsidR="00C257F5" w:rsidRPr="00E02FB3">
          <w:rPr>
            <w:rFonts w:ascii="Times New Roman" w:hAnsi="Times New Roman" w:cs="Times New Roman"/>
          </w:rPr>
          <w:t>α</w:t>
        </w:r>
      </w:ins>
      <w:del w:id="44" w:author="求　幸年" w:date="2025-07-11T08:01:00Z" w16du:dateUtc="2025-07-10T23:01:00Z">
        <w:r w:rsidRPr="00134958" w:rsidDel="00C257F5">
          <w:rPr>
            <w:rFonts w:ascii="Times New Roman" w:hAnsi="Times New Roman" w:cs="Times New Roman"/>
            <w:color w:val="000000"/>
            <w:szCs w:val="21"/>
          </w:rPr>
          <w:delText>alpha</w:delText>
        </w:r>
      </w:del>
      <w:r w:rsidRPr="00134958">
        <w:rPr>
          <w:rFonts w:ascii="Times New Roman" w:hAnsi="Times New Roman" w:cs="Times New Roman"/>
          <w:color w:val="000000"/>
          <w:szCs w:val="21"/>
        </w:rPr>
        <w:t>-RuCl</w:t>
      </w:r>
      <w:r w:rsidRPr="00C257F5">
        <w:rPr>
          <w:rFonts w:ascii="Times New Roman" w:hAnsi="Times New Roman" w:cs="Times New Roman"/>
          <w:color w:val="000000"/>
          <w:szCs w:val="21"/>
          <w:vertAlign w:val="subscript"/>
          <w:rPrChange w:id="45" w:author="求　幸年" w:date="2025-07-11T08:01:00Z" w16du:dateUtc="2025-07-10T23:01:00Z">
            <w:rPr>
              <w:rFonts w:ascii="Times New Roman" w:hAnsi="Times New Roman" w:cs="Times New Roman"/>
              <w:color w:val="000000"/>
              <w:szCs w:val="21"/>
            </w:rPr>
          </w:rPrChange>
        </w:rPr>
        <w:t>3</w:t>
      </w:r>
      <w:r w:rsidRPr="00134958">
        <w:rPr>
          <w:rFonts w:ascii="Times New Roman" w:hAnsi="Times New Roman" w:cs="Times New Roman"/>
          <w:color w:val="000000"/>
          <w:szCs w:val="21"/>
        </w:rPr>
        <w:t xml:space="preserve">, including </w:t>
      </w:r>
      <w:ins w:id="46" w:author="求　幸年" w:date="2025-07-11T08:11:00Z" w16du:dateUtc="2025-07-10T23:11:00Z">
        <w:r w:rsidR="00B91B55">
          <w:rPr>
            <w:rFonts w:ascii="Times New Roman" w:hAnsi="Times New Roman" w:cs="Times New Roman"/>
            <w:color w:val="000000"/>
            <w:szCs w:val="21"/>
          </w:rPr>
          <w:t>the</w:t>
        </w:r>
      </w:ins>
      <w:del w:id="47" w:author="求　幸年" w:date="2025-07-11T08:11:00Z" w16du:dateUtc="2025-07-10T23:11:00Z">
        <w:r w:rsidRPr="00134958" w:rsidDel="00B91B55">
          <w:rPr>
            <w:rFonts w:ascii="Times New Roman" w:hAnsi="Times New Roman" w:cs="Times New Roman"/>
            <w:color w:val="000000"/>
            <w:szCs w:val="21"/>
          </w:rPr>
          <w:delText>an</w:delText>
        </w:r>
      </w:del>
      <w:r w:rsidRPr="00134958">
        <w:rPr>
          <w:rFonts w:ascii="Times New Roman" w:hAnsi="Times New Roman" w:cs="Times New Roman"/>
          <w:color w:val="000000"/>
          <w:szCs w:val="21"/>
        </w:rPr>
        <w:t xml:space="preserve"> overshoot beyond the half-integer quantiz</w:t>
      </w:r>
      <w:del w:id="48" w:author="求　幸年" w:date="2025-07-11T08:03:00Z" w16du:dateUtc="2025-07-10T23:03:00Z">
        <w:r w:rsidRPr="00134958" w:rsidDel="00C257F5">
          <w:rPr>
            <w:rFonts w:ascii="Times New Roman" w:hAnsi="Times New Roman" w:cs="Times New Roman"/>
            <w:color w:val="000000"/>
            <w:szCs w:val="21"/>
          </w:rPr>
          <w:delText xml:space="preserve">ed </w:delText>
        </w:r>
      </w:del>
      <w:del w:id="49" w:author="求　幸年" w:date="2025-07-11T08:02:00Z" w16du:dateUtc="2025-07-10T23:02:00Z">
        <w:r w:rsidRPr="00134958" w:rsidDel="00C257F5">
          <w:rPr>
            <w:rFonts w:ascii="Times New Roman" w:hAnsi="Times New Roman" w:cs="Times New Roman"/>
            <w:color w:val="000000"/>
            <w:szCs w:val="21"/>
          </w:rPr>
          <w:delText>kappa_xy</w:delText>
        </w:r>
      </w:del>
      <w:del w:id="50" w:author="求　幸年" w:date="2025-07-11T08:03:00Z" w16du:dateUtc="2025-07-10T23:03:00Z">
        <w:r w:rsidRPr="00134958" w:rsidDel="00C257F5">
          <w:rPr>
            <w:rFonts w:ascii="Times New Roman" w:hAnsi="Times New Roman" w:cs="Times New Roman"/>
            <w:color w:val="000000"/>
            <w:szCs w:val="21"/>
          </w:rPr>
          <w:delText>/</w:delText>
        </w:r>
        <w:r w:rsidRPr="00C257F5" w:rsidDel="00C257F5">
          <w:rPr>
            <w:rFonts w:ascii="Times New Roman" w:hAnsi="Times New Roman" w:cs="Times New Roman"/>
            <w:i/>
            <w:iCs/>
            <w:color w:val="000000"/>
            <w:szCs w:val="21"/>
            <w:rPrChange w:id="51" w:author="求　幸年" w:date="2025-07-11T08:02:00Z" w16du:dateUtc="2025-07-10T23:02:00Z">
              <w:rPr>
                <w:rFonts w:ascii="Times New Roman" w:hAnsi="Times New Roman" w:cs="Times New Roman"/>
                <w:color w:val="000000"/>
                <w:szCs w:val="21"/>
              </w:rPr>
            </w:rPrChange>
          </w:rPr>
          <w:delText>T</w:delText>
        </w:r>
      </w:del>
      <w:ins w:id="52" w:author="求　幸年" w:date="2025-07-11T08:03:00Z" w16du:dateUtc="2025-07-10T23:03:00Z">
        <w:r w:rsidR="00C257F5">
          <w:rPr>
            <w:rFonts w:ascii="Times New Roman" w:hAnsi="Times New Roman" w:cs="Times New Roman"/>
            <w:color w:val="000000"/>
            <w:szCs w:val="21"/>
          </w:rPr>
          <w:t>ation</w:t>
        </w:r>
      </w:ins>
      <w:r w:rsidRPr="00134958">
        <w:rPr>
          <w:rFonts w:ascii="Times New Roman" w:hAnsi="Times New Roman" w:cs="Times New Roman"/>
          <w:color w:val="000000"/>
          <w:szCs w:val="21"/>
        </w:rPr>
        <w:t xml:space="preserve"> and </w:t>
      </w:r>
      <w:del w:id="53" w:author="求　幸年" w:date="2025-07-11T08:12:00Z" w16du:dateUtc="2025-07-10T23:12:00Z">
        <w:r w:rsidRPr="00134958" w:rsidDel="00B91B55">
          <w:rPr>
            <w:rFonts w:ascii="Times New Roman" w:hAnsi="Times New Roman" w:cs="Times New Roman"/>
            <w:color w:val="000000"/>
            <w:szCs w:val="21"/>
          </w:rPr>
          <w:delText xml:space="preserve">a </w:delText>
        </w:r>
      </w:del>
      <w:del w:id="54" w:author="求　幸年" w:date="2025-07-11T08:14:00Z" w16du:dateUtc="2025-07-10T23:14:00Z">
        <w:r w:rsidRPr="00134958" w:rsidDel="00B13244">
          <w:rPr>
            <w:rFonts w:ascii="Times New Roman" w:hAnsi="Times New Roman" w:cs="Times New Roman"/>
            <w:color w:val="000000"/>
            <w:szCs w:val="21"/>
          </w:rPr>
          <w:delText>magnetic-</w:delText>
        </w:r>
      </w:del>
      <w:r w:rsidRPr="00134958">
        <w:rPr>
          <w:rFonts w:ascii="Times New Roman" w:hAnsi="Times New Roman" w:cs="Times New Roman"/>
          <w:color w:val="000000"/>
          <w:szCs w:val="21"/>
        </w:rPr>
        <w:t>field-direction</w:t>
      </w:r>
      <w:ins w:id="55" w:author="求　幸年" w:date="2025-07-11T08:14:00Z" w16du:dateUtc="2025-07-10T23:14:00Z">
        <w:r w:rsidR="00B13244">
          <w:rPr>
            <w:rFonts w:ascii="Times New Roman" w:hAnsi="Times New Roman" w:cs="Times New Roman"/>
            <w:color w:val="000000"/>
            <w:szCs w:val="21"/>
          </w:rPr>
          <w:t xml:space="preserve"> dependence</w:t>
        </w:r>
      </w:ins>
      <w:ins w:id="56" w:author="求　幸年" w:date="2025-07-11T08:12:00Z" w16du:dateUtc="2025-07-10T23:12:00Z">
        <w:r w:rsidR="00B91B55">
          <w:rPr>
            <w:rFonts w:ascii="Times New Roman" w:hAnsi="Times New Roman" w:cs="Times New Roman"/>
            <w:color w:val="000000"/>
            <w:szCs w:val="21"/>
          </w:rPr>
          <w:t>. Notably,</w:t>
        </w:r>
      </w:ins>
      <w:del w:id="57" w:author="求　幸年" w:date="2025-07-11T08:03:00Z" w16du:dateUtc="2025-07-10T23:03:00Z">
        <w:r w:rsidRPr="00134958" w:rsidDel="00C257F5">
          <w:rPr>
            <w:rFonts w:ascii="Times New Roman" w:hAnsi="Times New Roman" w:cs="Times New Roman"/>
            <w:color w:val="000000"/>
            <w:szCs w:val="21"/>
          </w:rPr>
          <w:delText>-</w:delText>
        </w:r>
      </w:del>
      <w:del w:id="58" w:author="求　幸年" w:date="2025-07-11T08:12:00Z" w16du:dateUtc="2025-07-10T23:12:00Z">
        <w:r w:rsidRPr="00134958" w:rsidDel="00B91B55">
          <w:rPr>
            <w:rFonts w:ascii="Times New Roman" w:hAnsi="Times New Roman" w:cs="Times New Roman"/>
            <w:color w:val="000000"/>
            <w:szCs w:val="21"/>
          </w:rPr>
          <w:delText>dependen</w:delText>
        </w:r>
      </w:del>
      <w:del w:id="59" w:author="求　幸年" w:date="2025-07-11T08:03:00Z" w16du:dateUtc="2025-07-10T23:03:00Z">
        <w:r w:rsidRPr="00134958" w:rsidDel="00C257F5">
          <w:rPr>
            <w:rFonts w:ascii="Times New Roman" w:hAnsi="Times New Roman" w:cs="Times New Roman"/>
            <w:color w:val="000000"/>
            <w:szCs w:val="21"/>
          </w:rPr>
          <w:delText>t sign change</w:delText>
        </w:r>
      </w:del>
      <w:ins w:id="60" w:author="求　幸年" w:date="2025-07-11T08:03:00Z" w16du:dateUtc="2025-07-10T23:03:00Z">
        <w:r w:rsidR="00C257F5">
          <w:rPr>
            <w:rFonts w:ascii="Times New Roman" w:hAnsi="Times New Roman" w:cs="Times New Roman"/>
            <w:color w:val="000000"/>
            <w:szCs w:val="21"/>
          </w:rPr>
          <w:t xml:space="preserve"> </w:t>
        </w:r>
      </w:ins>
      <w:ins w:id="61" w:author="求　幸年" w:date="2025-07-11T08:12:00Z" w16du:dateUtc="2025-07-10T23:12:00Z">
        <w:r w:rsidR="00B91B55">
          <w:rPr>
            <w:rFonts w:ascii="Times New Roman" w:hAnsi="Times New Roman" w:cs="Times New Roman"/>
            <w:color w:val="000000"/>
            <w:szCs w:val="21"/>
          </w:rPr>
          <w:t>we uncover</w:t>
        </w:r>
      </w:ins>
      <w:ins w:id="62" w:author="求　幸年" w:date="2025-07-11T08:03:00Z" w16du:dateUtc="2025-07-10T23:03:00Z">
        <w:r w:rsidR="00C257F5">
          <w:rPr>
            <w:rFonts w:ascii="Times New Roman" w:hAnsi="Times New Roman" w:cs="Times New Roman"/>
            <w:color w:val="000000"/>
            <w:szCs w:val="21"/>
          </w:rPr>
          <w:t xml:space="preserve"> robust topological Majorana signatures </w:t>
        </w:r>
      </w:ins>
      <w:ins w:id="63" w:author="求　幸年" w:date="2025-07-11T08:07:00Z" w16du:dateUtc="2025-07-10T23:07:00Z">
        <w:r w:rsidR="00C257F5" w:rsidRPr="00134958">
          <w:rPr>
            <w:rFonts w:ascii="Times New Roman" w:hAnsi="Times New Roman" w:cs="Times New Roman"/>
            <w:color w:val="000000"/>
            <w:szCs w:val="21"/>
          </w:rPr>
          <w:t>across a wide parameter range</w:t>
        </w:r>
        <w:r w:rsidR="00C257F5">
          <w:rPr>
            <w:rFonts w:ascii="Times New Roman" w:hAnsi="Times New Roman" w:cs="Times New Roman"/>
            <w:color w:val="000000"/>
            <w:szCs w:val="21"/>
          </w:rPr>
          <w:t>,</w:t>
        </w:r>
        <w:r w:rsidR="00C257F5">
          <w:rPr>
            <w:rFonts w:ascii="Times New Roman" w:hAnsi="Times New Roman" w:cs="Times New Roman" w:hint="eastAsia"/>
            <w:color w:val="000000"/>
            <w:szCs w:val="21"/>
          </w:rPr>
          <w:t xml:space="preserve"> </w:t>
        </w:r>
      </w:ins>
      <w:ins w:id="64" w:author="求　幸年" w:date="2025-07-11T08:12:00Z" w16du:dateUtc="2025-07-10T23:12:00Z">
        <w:r w:rsidR="00B91B55">
          <w:rPr>
            <w:rFonts w:ascii="Times New Roman" w:hAnsi="Times New Roman" w:cs="Times New Roman"/>
            <w:color w:val="000000"/>
            <w:szCs w:val="21"/>
          </w:rPr>
          <w:t xml:space="preserve">persisting </w:t>
        </w:r>
      </w:ins>
      <w:ins w:id="65" w:author="求　幸年" w:date="2025-07-11T08:03:00Z" w16du:dateUtc="2025-07-10T23:03:00Z">
        <w:r w:rsidR="00C257F5">
          <w:rPr>
            <w:rFonts w:ascii="Times New Roman" w:hAnsi="Times New Roman" w:cs="Times New Roman"/>
            <w:color w:val="000000"/>
            <w:szCs w:val="21"/>
          </w:rPr>
          <w:t xml:space="preserve">even </w:t>
        </w:r>
      </w:ins>
      <w:ins w:id="66" w:author="求　幸年" w:date="2025-07-11T08:07:00Z" w16du:dateUtc="2025-07-10T23:07:00Z">
        <w:r w:rsidR="00C257F5">
          <w:rPr>
            <w:rFonts w:ascii="Times New Roman" w:hAnsi="Times New Roman" w:cs="Times New Roman"/>
            <w:color w:val="000000"/>
            <w:szCs w:val="21"/>
          </w:rPr>
          <w:t xml:space="preserve">in the high-field polarized regime </w:t>
        </w:r>
      </w:ins>
      <w:del w:id="67" w:author="求　幸年" w:date="2025-07-11T08:03:00Z" w16du:dateUtc="2025-07-10T23:03:00Z">
        <w:r w:rsidRPr="00134958" w:rsidDel="00C257F5">
          <w:rPr>
            <w:rFonts w:ascii="Times New Roman" w:hAnsi="Times New Roman" w:cs="Times New Roman"/>
            <w:color w:val="000000"/>
            <w:szCs w:val="21"/>
          </w:rPr>
          <w:delText xml:space="preserve">. These persist </w:delText>
        </w:r>
      </w:del>
      <w:r w:rsidRPr="00134958">
        <w:rPr>
          <w:rFonts w:ascii="Times New Roman" w:hAnsi="Times New Roman" w:cs="Times New Roman"/>
          <w:color w:val="000000"/>
          <w:szCs w:val="21"/>
        </w:rPr>
        <w:t>beyond the quantum critical point</w:t>
      </w:r>
      <w:del w:id="68" w:author="求　幸年" w:date="2025-07-11T08:08:00Z" w16du:dateUtc="2025-07-10T23:08:00Z">
        <w:r w:rsidRPr="00134958" w:rsidDel="00C257F5">
          <w:rPr>
            <w:rFonts w:ascii="Times New Roman" w:hAnsi="Times New Roman" w:cs="Times New Roman"/>
            <w:color w:val="000000"/>
            <w:szCs w:val="21"/>
          </w:rPr>
          <w:delText>, showing that the Majorana fermion picture remains robust across a wide parameter range</w:delText>
        </w:r>
      </w:del>
      <w:r w:rsidRPr="00134958">
        <w:rPr>
          <w:rFonts w:ascii="Times New Roman" w:hAnsi="Times New Roman" w:cs="Times New Roman"/>
          <w:color w:val="000000"/>
          <w:szCs w:val="21"/>
        </w:rPr>
        <w:t xml:space="preserve">. </w:t>
      </w:r>
      <w:del w:id="69" w:author="求　幸年" w:date="2025-07-11T08:10:00Z" w16du:dateUtc="2025-07-10T23:10:00Z">
        <w:r w:rsidRPr="00134958" w:rsidDel="00B91B55">
          <w:rPr>
            <w:rFonts w:ascii="Times New Roman" w:hAnsi="Times New Roman" w:cs="Times New Roman"/>
            <w:color w:val="000000"/>
            <w:szCs w:val="21"/>
          </w:rPr>
          <w:delText>By revealing the theoretical origin of these experimentally observed features, o</w:delText>
        </w:r>
      </w:del>
      <w:ins w:id="70" w:author="求　幸年" w:date="2025-07-11T08:10:00Z" w16du:dateUtc="2025-07-10T23:10:00Z">
        <w:r w:rsidR="00B91B55">
          <w:rPr>
            <w:rFonts w:ascii="Times New Roman" w:hAnsi="Times New Roman" w:cs="Times New Roman"/>
            <w:color w:val="000000"/>
            <w:szCs w:val="21"/>
          </w:rPr>
          <w:t>O</w:t>
        </w:r>
      </w:ins>
      <w:r w:rsidRPr="00134958">
        <w:rPr>
          <w:rFonts w:ascii="Times New Roman" w:hAnsi="Times New Roman" w:cs="Times New Roman"/>
          <w:color w:val="000000"/>
          <w:szCs w:val="21"/>
        </w:rPr>
        <w:t xml:space="preserve">ur work provides timely insight into an active experimental and theoretical debate </w:t>
      </w:r>
      <w:ins w:id="71" w:author="求　幸年" w:date="2025-07-11T08:09:00Z" w16du:dateUtc="2025-07-10T23:09:00Z">
        <w:r w:rsidR="00B91B55">
          <w:rPr>
            <w:rFonts w:ascii="Times New Roman" w:hAnsi="Times New Roman" w:cs="Times New Roman"/>
            <w:color w:val="000000"/>
            <w:szCs w:val="21"/>
          </w:rPr>
          <w:t xml:space="preserve">on the origin of thermal Hall </w:t>
        </w:r>
      </w:ins>
      <w:ins w:id="72" w:author="求　幸年" w:date="2025-07-11T08:10:00Z" w16du:dateUtc="2025-07-10T23:10:00Z">
        <w:r w:rsidR="00B91B55">
          <w:rPr>
            <w:rFonts w:ascii="Times New Roman" w:hAnsi="Times New Roman" w:cs="Times New Roman"/>
            <w:color w:val="000000"/>
            <w:szCs w:val="21"/>
          </w:rPr>
          <w:t xml:space="preserve">transport in Kitaev magnets </w:t>
        </w:r>
      </w:ins>
      <w:r w:rsidRPr="00134958">
        <w:rPr>
          <w:rFonts w:ascii="Times New Roman" w:hAnsi="Times New Roman" w:cs="Times New Roman"/>
          <w:color w:val="000000"/>
          <w:szCs w:val="21"/>
        </w:rPr>
        <w:t xml:space="preserve">and advances </w:t>
      </w:r>
      <w:ins w:id="73" w:author="求　幸年" w:date="2025-07-11T08:13:00Z" w16du:dateUtc="2025-07-10T23:13:00Z">
        <w:r w:rsidR="00B91B55">
          <w:rPr>
            <w:rFonts w:ascii="Times New Roman" w:hAnsi="Times New Roman" w:cs="Times New Roman"/>
            <w:color w:val="000000"/>
            <w:szCs w:val="21"/>
          </w:rPr>
          <w:t xml:space="preserve">our </w:t>
        </w:r>
      </w:ins>
      <w:r w:rsidRPr="00134958">
        <w:rPr>
          <w:rFonts w:ascii="Times New Roman" w:hAnsi="Times New Roman" w:cs="Times New Roman"/>
          <w:color w:val="000000"/>
          <w:szCs w:val="21"/>
        </w:rPr>
        <w:t>understanding of topological excitations relevant to future quantum technologies.</w:t>
      </w:r>
    </w:p>
    <w:p w14:paraId="4980C891" w14:textId="77777777" w:rsidR="00134958" w:rsidRDefault="00134958" w:rsidP="00CD35A0">
      <w:pPr>
        <w:rPr>
          <w:rFonts w:ascii="Times New Roman" w:hAnsi="Times New Roman" w:cs="Times New Roman"/>
          <w:color w:val="000000"/>
          <w:szCs w:val="21"/>
        </w:rPr>
      </w:pPr>
    </w:p>
    <w:p w14:paraId="1C41F08C" w14:textId="28B5F0C5" w:rsidR="00134958" w:rsidRDefault="00134958">
      <w:pPr>
        <w:widowControl/>
        <w:jc w:val="left"/>
        <w:rPr>
          <w:rFonts w:ascii="Times New Roman" w:hAnsi="Times New Roman" w:cs="Times New Roman"/>
          <w:color w:val="000000"/>
          <w:szCs w:val="21"/>
        </w:rPr>
      </w:pPr>
      <w:r>
        <w:rPr>
          <w:rFonts w:ascii="Times New Roman" w:hAnsi="Times New Roman" w:cs="Times New Roman"/>
          <w:color w:val="000000"/>
          <w:szCs w:val="21"/>
        </w:rPr>
        <w:br w:type="page"/>
      </w:r>
    </w:p>
    <w:p w14:paraId="6CA8947F" w14:textId="33F22DC0" w:rsidR="00134958" w:rsidRPr="00134958" w:rsidRDefault="00134958" w:rsidP="00CD35A0">
      <w:pPr>
        <w:rPr>
          <w:rFonts w:ascii="Times New Roman" w:hAnsi="Times New Roman" w:cs="Times New Roman"/>
          <w:b/>
          <w:bCs/>
          <w:szCs w:val="21"/>
        </w:rPr>
      </w:pPr>
      <w:r w:rsidRPr="00134958">
        <w:rPr>
          <w:rFonts w:ascii="Times New Roman" w:hAnsi="Times New Roman" w:cs="Times New Roman"/>
          <w:b/>
          <w:bCs/>
          <w:szCs w:val="21"/>
        </w:rPr>
        <w:lastRenderedPageBreak/>
        <w:t>[</w:t>
      </w:r>
      <w:r w:rsidRPr="00134958">
        <w:rPr>
          <w:rFonts w:ascii="Times New Roman" w:hAnsi="Times New Roman" w:cs="Times New Roman" w:hint="eastAsia"/>
          <w:b/>
          <w:bCs/>
          <w:szCs w:val="21"/>
        </w:rPr>
        <w:t>R</w:t>
      </w:r>
      <w:r w:rsidRPr="00134958">
        <w:rPr>
          <w:rFonts w:ascii="Times New Roman" w:hAnsi="Times New Roman" w:cs="Times New Roman"/>
          <w:b/>
          <w:bCs/>
          <w:szCs w:val="21"/>
        </w:rPr>
        <w:t>eferee]</w:t>
      </w:r>
    </w:p>
    <w:p w14:paraId="793188BD" w14:textId="77777777"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The following is a possible list of the reviewers who can give a proper evaluation.</w:t>
      </w:r>
    </w:p>
    <w:p w14:paraId="26149BC5" w14:textId="77777777" w:rsidR="00134958" w:rsidRDefault="00134958" w:rsidP="00134958">
      <w:pPr>
        <w:rPr>
          <w:rFonts w:ascii="Times New Roman" w:hAnsi="Times New Roman" w:cs="Times New Roman"/>
          <w:szCs w:val="21"/>
        </w:rPr>
      </w:pPr>
    </w:p>
    <w:p w14:paraId="7C57A2BB" w14:textId="4145993D"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(Theory)</w:t>
      </w:r>
    </w:p>
    <w:p w14:paraId="490AEBAD" w14:textId="77777777"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Prof. Natalia B Perkins, nperkins@umn.edu</w:t>
      </w:r>
    </w:p>
    <w:p w14:paraId="43001C8C" w14:textId="3A8B14AD" w:rsidR="00134958" w:rsidRPr="00134958" w:rsidRDefault="00730119" w:rsidP="00134958">
      <w:pPr>
        <w:rPr>
          <w:rFonts w:ascii="Times New Roman" w:hAnsi="Times New Roman" w:cs="Times New Roman"/>
          <w:szCs w:val="21"/>
        </w:rPr>
      </w:pPr>
      <w:r>
        <w:rPr>
          <w:rFonts w:ascii="Times New Roman" w:hAnsi="Times New Roman" w:cs="Times New Roman"/>
          <w:szCs w:val="21"/>
        </w:rPr>
        <w:t xml:space="preserve">Prof. Satoshi Fujimoto, </w:t>
      </w:r>
      <w:r w:rsidRPr="00730119">
        <w:rPr>
          <w:rFonts w:ascii="Times New Roman" w:hAnsi="Times New Roman" w:cs="Times New Roman"/>
          <w:szCs w:val="21"/>
        </w:rPr>
        <w:t>fuji@mp.es.osaka-u.ac.jp</w:t>
      </w:r>
    </w:p>
    <w:p w14:paraId="7653F262" w14:textId="77777777"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Prof. Nandini Trivedi, trivedi.15@osu.edu</w:t>
      </w:r>
    </w:p>
    <w:p w14:paraId="0D869D67" w14:textId="77777777"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Prof. Hae Young Kee, hy.kee@utoronto.ca</w:t>
      </w:r>
    </w:p>
    <w:p w14:paraId="7718F9F4" w14:textId="77777777" w:rsidR="00730119" w:rsidRPr="00730119" w:rsidRDefault="00730119" w:rsidP="00730119">
      <w:pPr>
        <w:rPr>
          <w:rFonts w:ascii="Times New Roman" w:hAnsi="Times New Roman" w:cs="Times New Roman"/>
          <w:szCs w:val="21"/>
        </w:rPr>
      </w:pPr>
      <w:r w:rsidRPr="00730119">
        <w:rPr>
          <w:rFonts w:ascii="Times New Roman" w:hAnsi="Times New Roman" w:cs="Times New Roman"/>
          <w:szCs w:val="21"/>
        </w:rPr>
        <w:t>Prof. Eun-Gook Moon, egmoon@kaist.ac.kr</w:t>
      </w:r>
    </w:p>
    <w:p w14:paraId="0D7D8C72" w14:textId="77777777" w:rsidR="00730119" w:rsidRDefault="00730119" w:rsidP="00730119">
      <w:pPr>
        <w:rPr>
          <w:rFonts w:ascii="Times New Roman" w:hAnsi="Times New Roman" w:cs="Times New Roman"/>
          <w:szCs w:val="21"/>
        </w:rPr>
      </w:pPr>
      <w:r w:rsidRPr="00730119">
        <w:rPr>
          <w:rFonts w:ascii="Times New Roman" w:hAnsi="Times New Roman" w:cs="Times New Roman"/>
          <w:szCs w:val="21"/>
        </w:rPr>
        <w:t xml:space="preserve">Prof. Johannes Knolle, j.knolle@tum.de </w:t>
      </w:r>
    </w:p>
    <w:p w14:paraId="47F9203D" w14:textId="49DF3BB4" w:rsidR="00134958" w:rsidRDefault="00730119" w:rsidP="00730119">
      <w:pPr>
        <w:rPr>
          <w:rFonts w:ascii="Times New Roman" w:hAnsi="Times New Roman" w:cs="Times New Roman"/>
          <w:szCs w:val="21"/>
        </w:rPr>
      </w:pPr>
      <w:r w:rsidRPr="00730119">
        <w:rPr>
          <w:rFonts w:ascii="Times New Roman" w:hAnsi="Times New Roman" w:cs="Times New Roman"/>
          <w:szCs w:val="21"/>
        </w:rPr>
        <w:t xml:space="preserve">Prof. Simon </w:t>
      </w:r>
      <w:proofErr w:type="spellStart"/>
      <w:r w:rsidRPr="00730119">
        <w:rPr>
          <w:rFonts w:ascii="Times New Roman" w:hAnsi="Times New Roman" w:cs="Times New Roman"/>
          <w:szCs w:val="21"/>
        </w:rPr>
        <w:t>Trebst</w:t>
      </w:r>
      <w:proofErr w:type="spellEnd"/>
      <w:r w:rsidRPr="00730119">
        <w:rPr>
          <w:rFonts w:ascii="Times New Roman" w:hAnsi="Times New Roman" w:cs="Times New Roman"/>
          <w:szCs w:val="21"/>
        </w:rPr>
        <w:t xml:space="preserve">, </w:t>
      </w:r>
      <w:r w:rsidRPr="00C832DA">
        <w:rPr>
          <w:rFonts w:ascii="Times New Roman" w:hAnsi="Times New Roman" w:cs="Times New Roman"/>
          <w:szCs w:val="21"/>
        </w:rPr>
        <w:t>trebst@thp.uni-koeln.de</w:t>
      </w:r>
    </w:p>
    <w:p w14:paraId="0DC6ABC4" w14:textId="364BFC41" w:rsidR="00730119" w:rsidRDefault="00730119" w:rsidP="00730119">
      <w:pPr>
        <w:rPr>
          <w:rFonts w:ascii="Times New Roman" w:hAnsi="Times New Roman" w:cs="Times New Roman"/>
          <w:szCs w:val="21"/>
        </w:rPr>
      </w:pPr>
      <w:r>
        <w:rPr>
          <w:rFonts w:ascii="Times New Roman" w:hAnsi="Times New Roman" w:cs="Times New Roman"/>
          <w:szCs w:val="21"/>
        </w:rPr>
        <w:t xml:space="preserve">Prof. Wei Li, </w:t>
      </w:r>
      <w:r w:rsidRPr="00C832DA">
        <w:rPr>
          <w:rFonts w:ascii="Times New Roman" w:hAnsi="Times New Roman" w:cs="Times New Roman"/>
          <w:szCs w:val="21"/>
        </w:rPr>
        <w:t>w.li@buaa.edu.cn</w:t>
      </w:r>
    </w:p>
    <w:p w14:paraId="101038EF" w14:textId="40C3BC50" w:rsidR="00C832DA" w:rsidRDefault="00C832DA" w:rsidP="00134958">
      <w:pPr>
        <w:rPr>
          <w:rFonts w:ascii="Times New Roman" w:hAnsi="Times New Roman" w:cs="Times New Roman"/>
          <w:szCs w:val="21"/>
        </w:rPr>
      </w:pPr>
      <w:r w:rsidRPr="00C832DA">
        <w:rPr>
          <w:rFonts w:ascii="Times New Roman" w:hAnsi="Times New Roman" w:cs="Times New Roman"/>
          <w:szCs w:val="21"/>
        </w:rPr>
        <w:t>Prof. Hyun-Yong Lee</w:t>
      </w:r>
      <w:ins w:id="74" w:author="大久保　毅" w:date="2025-07-11T12:10:00Z" w16du:dateUtc="2025-07-11T03:10:00Z">
        <w:r w:rsidR="00615352">
          <w:rPr>
            <w:rFonts w:ascii="Times New Roman" w:hAnsi="Times New Roman" w:cs="Times New Roman"/>
            <w:szCs w:val="21"/>
          </w:rPr>
          <w:t>,</w:t>
        </w:r>
      </w:ins>
      <w:r w:rsidRPr="00C832DA">
        <w:rPr>
          <w:rFonts w:ascii="Times New Roman" w:hAnsi="Times New Roman" w:cs="Times New Roman"/>
          <w:szCs w:val="21"/>
        </w:rPr>
        <w:t xml:space="preserve"> hyunyong@korea.ac.kr </w:t>
      </w:r>
    </w:p>
    <w:p w14:paraId="10A30246" w14:textId="77777777" w:rsidR="00C832DA" w:rsidRDefault="00C832DA" w:rsidP="00134958">
      <w:pPr>
        <w:rPr>
          <w:rFonts w:ascii="Times New Roman" w:hAnsi="Times New Roman" w:cs="Times New Roman"/>
          <w:szCs w:val="21"/>
        </w:rPr>
      </w:pPr>
    </w:p>
    <w:p w14:paraId="3B56A040" w14:textId="5964F1F4"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(Experiment)</w:t>
      </w:r>
    </w:p>
    <w:p w14:paraId="6003307C" w14:textId="77777777" w:rsidR="00C832DA" w:rsidRPr="00C832DA" w:rsidRDefault="00C832DA" w:rsidP="00C832DA">
      <w:pPr>
        <w:rPr>
          <w:rFonts w:ascii="Times New Roman" w:hAnsi="Times New Roman" w:cs="Times New Roman"/>
          <w:szCs w:val="21"/>
        </w:rPr>
      </w:pPr>
      <w:r w:rsidRPr="00C832DA">
        <w:rPr>
          <w:rFonts w:ascii="Times New Roman" w:hAnsi="Times New Roman" w:cs="Times New Roman"/>
          <w:szCs w:val="21"/>
        </w:rPr>
        <w:t xml:space="preserve">Prof. Takasada </w:t>
      </w:r>
      <w:proofErr w:type="spellStart"/>
      <w:r w:rsidRPr="00C832DA">
        <w:rPr>
          <w:rFonts w:ascii="Times New Roman" w:hAnsi="Times New Roman" w:cs="Times New Roman"/>
          <w:szCs w:val="21"/>
        </w:rPr>
        <w:t>Shibauchi</w:t>
      </w:r>
      <w:proofErr w:type="spellEnd"/>
      <w:r w:rsidRPr="00C832DA">
        <w:rPr>
          <w:rFonts w:ascii="Times New Roman" w:hAnsi="Times New Roman" w:cs="Times New Roman"/>
          <w:szCs w:val="21"/>
        </w:rPr>
        <w:t>, shibauchi@k.u-tokyo.ac.jp</w:t>
      </w:r>
    </w:p>
    <w:p w14:paraId="7567DD02" w14:textId="77777777" w:rsidR="00C832DA" w:rsidRPr="00C832DA" w:rsidRDefault="00C832DA" w:rsidP="00C832DA">
      <w:pPr>
        <w:rPr>
          <w:rFonts w:ascii="Times New Roman" w:hAnsi="Times New Roman" w:cs="Times New Roman"/>
          <w:szCs w:val="21"/>
        </w:rPr>
      </w:pPr>
      <w:r w:rsidRPr="00C832DA">
        <w:rPr>
          <w:rFonts w:ascii="Times New Roman" w:hAnsi="Times New Roman" w:cs="Times New Roman"/>
          <w:szCs w:val="21"/>
        </w:rPr>
        <w:t>Prof. Erik Henriksen, henriksen@wustl.edu</w:t>
      </w:r>
    </w:p>
    <w:p w14:paraId="2C969F5F" w14:textId="77777777" w:rsidR="00C832DA" w:rsidRPr="00C832DA" w:rsidRDefault="00C832DA" w:rsidP="00C832DA">
      <w:pPr>
        <w:rPr>
          <w:rFonts w:ascii="Times New Roman" w:hAnsi="Times New Roman" w:cs="Times New Roman"/>
          <w:szCs w:val="21"/>
        </w:rPr>
      </w:pPr>
      <w:r w:rsidRPr="00C832DA">
        <w:rPr>
          <w:rFonts w:ascii="Times New Roman" w:hAnsi="Times New Roman" w:cs="Times New Roman"/>
          <w:szCs w:val="21"/>
        </w:rPr>
        <w:t>Prof. Hidenori Takagi, h.takagi@fkf.mpg.de</w:t>
      </w:r>
    </w:p>
    <w:p w14:paraId="2FFAEB28" w14:textId="2281F627" w:rsidR="00C832DA" w:rsidRDefault="00C832DA" w:rsidP="00C832DA">
      <w:pPr>
        <w:rPr>
          <w:rFonts w:ascii="Times New Roman" w:hAnsi="Times New Roman" w:cs="Times New Roman"/>
          <w:szCs w:val="21"/>
        </w:rPr>
      </w:pPr>
      <w:r w:rsidRPr="00C832DA">
        <w:rPr>
          <w:rFonts w:ascii="Times New Roman" w:hAnsi="Times New Roman" w:cs="Times New Roman"/>
          <w:szCs w:val="21"/>
        </w:rPr>
        <w:t xml:space="preserve">Dr. </w:t>
      </w:r>
      <w:proofErr w:type="spellStart"/>
      <w:r w:rsidRPr="00C832DA">
        <w:rPr>
          <w:rFonts w:ascii="Times New Roman" w:hAnsi="Times New Roman" w:cs="Times New Roman"/>
          <w:szCs w:val="21"/>
        </w:rPr>
        <w:t>Jiaqiang</w:t>
      </w:r>
      <w:proofErr w:type="spellEnd"/>
      <w:r w:rsidRPr="00C832DA">
        <w:rPr>
          <w:rFonts w:ascii="Times New Roman" w:hAnsi="Times New Roman" w:cs="Times New Roman"/>
          <w:szCs w:val="21"/>
        </w:rPr>
        <w:t xml:space="preserve"> Yan, </w:t>
      </w:r>
      <w:r w:rsidRPr="00D4514E">
        <w:rPr>
          <w:rFonts w:ascii="Times New Roman" w:hAnsi="Times New Roman" w:cs="Times New Roman"/>
          <w:szCs w:val="21"/>
        </w:rPr>
        <w:t>yanj@ornl.gov</w:t>
      </w:r>
    </w:p>
    <w:p w14:paraId="7C5AC864" w14:textId="77777777" w:rsidR="00C832DA" w:rsidRPr="00C832DA" w:rsidRDefault="00C832DA" w:rsidP="00C832DA">
      <w:pPr>
        <w:rPr>
          <w:rFonts w:ascii="Times New Roman" w:hAnsi="Times New Roman" w:cs="Times New Roman"/>
          <w:szCs w:val="21"/>
        </w:rPr>
      </w:pPr>
    </w:p>
    <w:p w14:paraId="7C7CCE83" w14:textId="77777777"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Please exclude the following persons from the list of reviewers due to potential conflicts</w:t>
      </w:r>
    </w:p>
    <w:p w14:paraId="5B0B7BB0" w14:textId="77777777" w:rsidR="00134958" w:rsidRPr="00134958" w:rsidRDefault="00134958" w:rsidP="00134958">
      <w:pPr>
        <w:rPr>
          <w:rFonts w:ascii="Times New Roman" w:hAnsi="Times New Roman" w:cs="Times New Roman"/>
          <w:szCs w:val="21"/>
        </w:rPr>
      </w:pPr>
      <w:r w:rsidRPr="00134958">
        <w:rPr>
          <w:rFonts w:ascii="Times New Roman" w:hAnsi="Times New Roman" w:cs="Times New Roman"/>
          <w:szCs w:val="21"/>
        </w:rPr>
        <w:t>of interest.</w:t>
      </w:r>
    </w:p>
    <w:p w14:paraId="66A3965E" w14:textId="005DE65C" w:rsidR="00E22D68" w:rsidRPr="00E22D68" w:rsidRDefault="00E22D68" w:rsidP="00E22D68">
      <w:pPr>
        <w:rPr>
          <w:rFonts w:ascii="Times New Roman" w:hAnsi="Times New Roman" w:cs="Times New Roman"/>
          <w:szCs w:val="21"/>
        </w:rPr>
      </w:pPr>
      <w:r w:rsidRPr="00E22D68">
        <w:rPr>
          <w:rFonts w:ascii="Times New Roman" w:hAnsi="Times New Roman" w:cs="Times New Roman"/>
          <w:szCs w:val="21"/>
        </w:rPr>
        <w:t>Prof. Vikram Tripathi (Tata Institute of Fundamental Research, India)</w:t>
      </w:r>
    </w:p>
    <w:p w14:paraId="2CCC7136" w14:textId="2D5B0BF3" w:rsidR="00E22D68" w:rsidRPr="00E22D68" w:rsidRDefault="00E22D68" w:rsidP="00E22D68">
      <w:pPr>
        <w:rPr>
          <w:rFonts w:ascii="Times New Roman" w:hAnsi="Times New Roman" w:cs="Times New Roman"/>
          <w:szCs w:val="21"/>
        </w:rPr>
      </w:pPr>
      <w:r w:rsidRPr="00E22D68">
        <w:rPr>
          <w:rFonts w:ascii="Times New Roman" w:hAnsi="Times New Roman" w:cs="Times New Roman"/>
          <w:szCs w:val="21"/>
        </w:rPr>
        <w:t>Dr. Aman Kumar, (National High Magnetic Field Laboratory, USA)</w:t>
      </w:r>
    </w:p>
    <w:p w14:paraId="3A1FEF06" w14:textId="15D41905" w:rsidR="00E22D68" w:rsidRPr="00E22D68" w:rsidRDefault="00E22D68" w:rsidP="00E22D68">
      <w:pPr>
        <w:rPr>
          <w:rFonts w:ascii="Times New Roman" w:hAnsi="Times New Roman" w:cs="Times New Roman"/>
          <w:szCs w:val="21"/>
        </w:rPr>
      </w:pPr>
      <w:r w:rsidRPr="00E22D68">
        <w:rPr>
          <w:rFonts w:ascii="Times New Roman" w:hAnsi="Times New Roman" w:cs="Times New Roman"/>
          <w:szCs w:val="21"/>
        </w:rPr>
        <w:t>Prof. Yong Baek Kim (University of Toronto, Canada)</w:t>
      </w:r>
      <w:ins w:id="75" w:author="求　幸年" w:date="2025-07-11T08:17:00Z" w16du:dateUtc="2025-07-10T23:17:00Z">
        <w:r w:rsidR="00B57499">
          <w:rPr>
            <w:rFonts w:ascii="Times New Roman" w:hAnsi="Times New Roman" w:cs="Times New Roman"/>
            <w:szCs w:val="21"/>
          </w:rPr>
          <w:t xml:space="preserve"> and his collaborators in Refs. [40,41]</w:t>
        </w:r>
      </w:ins>
    </w:p>
    <w:p w14:paraId="76217AD0" w14:textId="39AF799E" w:rsidR="00E22D68" w:rsidRPr="00E22D68" w:rsidRDefault="00E22D68" w:rsidP="00E22D68">
      <w:pPr>
        <w:rPr>
          <w:rFonts w:ascii="Times New Roman" w:hAnsi="Times New Roman" w:cs="Times New Roman"/>
          <w:szCs w:val="21"/>
        </w:rPr>
      </w:pPr>
      <w:r w:rsidRPr="00E22D68">
        <w:rPr>
          <w:rFonts w:ascii="Times New Roman" w:hAnsi="Times New Roman" w:cs="Times New Roman"/>
          <w:szCs w:val="21"/>
        </w:rPr>
        <w:t>Prof. Achim Rosch (University of Cologne, Germany)</w:t>
      </w:r>
      <w:ins w:id="76" w:author="求　幸年" w:date="2025-07-11T08:18:00Z" w16du:dateUtc="2025-07-10T23:18:00Z">
        <w:r w:rsidR="00B57499">
          <w:rPr>
            <w:rFonts w:ascii="Times New Roman" w:hAnsi="Times New Roman" w:cs="Times New Roman"/>
            <w:szCs w:val="21"/>
          </w:rPr>
          <w:t xml:space="preserve"> and his collaborators in Refs. [31,32]</w:t>
        </w:r>
      </w:ins>
    </w:p>
    <w:p w14:paraId="7D718242" w14:textId="2C83C8C5" w:rsidR="00E22D68" w:rsidRPr="00E22D68" w:rsidRDefault="00E22D68" w:rsidP="00E22D68">
      <w:pPr>
        <w:rPr>
          <w:rFonts w:ascii="Times New Roman" w:hAnsi="Times New Roman" w:cs="Times New Roman"/>
          <w:szCs w:val="21"/>
        </w:rPr>
      </w:pPr>
      <w:r w:rsidRPr="00E22D68">
        <w:rPr>
          <w:rFonts w:ascii="Times New Roman" w:hAnsi="Times New Roman" w:cs="Times New Roman"/>
          <w:szCs w:val="21"/>
        </w:rPr>
        <w:t xml:space="preserve">Prof. Leon </w:t>
      </w:r>
      <w:proofErr w:type="spellStart"/>
      <w:r w:rsidRPr="00E22D68">
        <w:rPr>
          <w:rFonts w:ascii="Times New Roman" w:hAnsi="Times New Roman" w:cs="Times New Roman"/>
          <w:szCs w:val="21"/>
        </w:rPr>
        <w:t>Balents</w:t>
      </w:r>
      <w:proofErr w:type="spellEnd"/>
      <w:r w:rsidRPr="00E22D68">
        <w:rPr>
          <w:rFonts w:ascii="Times New Roman" w:hAnsi="Times New Roman" w:cs="Times New Roman"/>
          <w:szCs w:val="21"/>
        </w:rPr>
        <w:t xml:space="preserve"> (UC Santa Barbara, USA)</w:t>
      </w:r>
      <w:ins w:id="77" w:author="求　幸年" w:date="2025-07-11T08:18:00Z" w16du:dateUtc="2025-07-10T23:18:00Z">
        <w:r w:rsidR="00B57499">
          <w:rPr>
            <w:rFonts w:ascii="Times New Roman" w:hAnsi="Times New Roman" w:cs="Times New Roman"/>
            <w:szCs w:val="21"/>
          </w:rPr>
          <w:t xml:space="preserve"> and his collaborators in Ref. [30]</w:t>
        </w:r>
      </w:ins>
    </w:p>
    <w:p w14:paraId="069F1232" w14:textId="3A65F0A5" w:rsidR="00E22D68" w:rsidRPr="00E22D68" w:rsidRDefault="00E22D68" w:rsidP="00E22D68">
      <w:pPr>
        <w:rPr>
          <w:rFonts w:ascii="Times New Roman" w:hAnsi="Times New Roman" w:cs="Times New Roman"/>
          <w:szCs w:val="21"/>
        </w:rPr>
      </w:pPr>
      <w:r w:rsidRPr="00E22D68">
        <w:rPr>
          <w:rFonts w:ascii="Times New Roman" w:hAnsi="Times New Roman" w:cs="Times New Roman"/>
          <w:szCs w:val="21"/>
        </w:rPr>
        <w:t>Prof. Darshan Gajanan Joshi (Tata Institute of Fundamental Research, India)</w:t>
      </w:r>
    </w:p>
    <w:p w14:paraId="54C2DE59" w14:textId="269FE4EB" w:rsidR="00C832DA" w:rsidRDefault="00E22D68" w:rsidP="00E22D68">
      <w:pPr>
        <w:rPr>
          <w:ins w:id="78" w:author="求　幸年" w:date="2025-07-11T08:19:00Z" w16du:dateUtc="2025-07-10T23:19:00Z"/>
          <w:rFonts w:ascii="Times New Roman" w:hAnsi="Times New Roman" w:cs="Times New Roman"/>
          <w:szCs w:val="21"/>
        </w:rPr>
      </w:pPr>
      <w:r w:rsidRPr="00E22D68">
        <w:rPr>
          <w:rFonts w:ascii="Times New Roman" w:hAnsi="Times New Roman" w:cs="Times New Roman"/>
          <w:szCs w:val="21"/>
        </w:rPr>
        <w:t>Prof. Christian Hess (University of Wuppertal, Germa</w:t>
      </w:r>
      <w:r w:rsidR="00D4514E">
        <w:rPr>
          <w:rFonts w:ascii="Times New Roman" w:hAnsi="Times New Roman" w:cs="Times New Roman"/>
          <w:szCs w:val="21"/>
        </w:rPr>
        <w:t>n</w:t>
      </w:r>
      <w:r w:rsidRPr="00E22D68">
        <w:rPr>
          <w:rFonts w:ascii="Times New Roman" w:hAnsi="Times New Roman" w:cs="Times New Roman"/>
          <w:szCs w:val="21"/>
        </w:rPr>
        <w:t>y)</w:t>
      </w:r>
      <w:ins w:id="79" w:author="求　幸年" w:date="2025-07-11T08:19:00Z" w16du:dateUtc="2025-07-10T23:19:00Z">
        <w:r w:rsidR="00772EC5">
          <w:rPr>
            <w:rFonts w:ascii="Times New Roman" w:hAnsi="Times New Roman" w:cs="Times New Roman"/>
            <w:szCs w:val="21"/>
          </w:rPr>
          <w:t xml:space="preserve"> and his collaborators in Ref. [44]</w:t>
        </w:r>
      </w:ins>
    </w:p>
    <w:p w14:paraId="26AC199C" w14:textId="30F9CBDF" w:rsidR="00772EC5" w:rsidRPr="00772EC5" w:rsidRDefault="00772EC5" w:rsidP="00772EC5">
      <w:pPr>
        <w:rPr>
          <w:ins w:id="80" w:author="求　幸年" w:date="2025-07-11T08:19:00Z"/>
          <w:rStyle w:val="ac"/>
          <w:rFonts w:ascii="Times New Roman" w:hAnsi="Times New Roman" w:cs="Times New Roman"/>
          <w:szCs w:val="21"/>
        </w:rPr>
      </w:pPr>
      <w:ins w:id="81" w:author="求　幸年" w:date="2025-07-11T08:19:00Z" w16du:dateUtc="2025-07-10T23:19:00Z">
        <w:r>
          <w:rPr>
            <w:rFonts w:ascii="Times New Roman" w:hAnsi="Times New Roman" w:cs="Times New Roman"/>
            <w:szCs w:val="21"/>
          </w:rPr>
          <w:t xml:space="preserve">Prof. </w:t>
        </w:r>
      </w:ins>
      <w:ins w:id="82" w:author="求　幸年" w:date="2025-07-11T08:19:00Z">
        <w:r w:rsidRPr="00772EC5">
          <w:rPr>
            <w:rFonts w:ascii="Times New Roman" w:hAnsi="Times New Roman" w:cs="Times New Roman"/>
            <w:szCs w:val="21"/>
          </w:rPr>
          <w:fldChar w:fldCharType="begin"/>
        </w:r>
        <w:r w:rsidRPr="00772EC5">
          <w:rPr>
            <w:rFonts w:ascii="Times New Roman" w:hAnsi="Times New Roman" w:cs="Times New Roman"/>
            <w:szCs w:val="21"/>
          </w:rPr>
          <w:instrText>HYPERLINK "https://www.google.com/search?client=safari&amp;sca_esv=b16723199f5965cc&amp;rls=en&amp;q=%E3%82%AA%E3%83%B3+%E3%83%8A%E3%82%A4+%E3%83%95%E3%82%A2%E3%83%B3&amp;si=AMgyJEs03_IawLpG0pN8Imr0quNL8BRn4IwD6UzBpqKXGhmQPcMe5VM-MzAtygGJNIl0vBwjJSDoIW_tdlaiJ1uykizt4mtQpKOYH0fjxzVW4yKUWpFz6CiIVqlDbhYiVHzSqg-nSHprGx2d1qn30zu9_FiycUa864W7iVJSc_YDkdRj0TxPpo8%3D&amp;sa=X&amp;ved=2ahUKEwiT_Z_rtrOOAxX3e_UHHTkUGo0Q_coHegQIDRAB&amp;ictx=0"</w:instrText>
        </w:r>
        <w:r w:rsidRPr="00772EC5">
          <w:rPr>
            <w:rFonts w:ascii="Times New Roman" w:hAnsi="Times New Roman" w:cs="Times New Roman"/>
            <w:szCs w:val="21"/>
          </w:rPr>
        </w:r>
        <w:r w:rsidRPr="00772EC5">
          <w:rPr>
            <w:rFonts w:ascii="Times New Roman" w:hAnsi="Times New Roman" w:cs="Times New Roman"/>
            <w:szCs w:val="21"/>
          </w:rPr>
          <w:fldChar w:fldCharType="separate"/>
        </w:r>
        <w:r w:rsidRPr="00772EC5">
          <w:rPr>
            <w:rStyle w:val="ac"/>
            <w:rFonts w:ascii="Times New Roman" w:hAnsi="Times New Roman" w:cs="Times New Roman"/>
            <w:szCs w:val="21"/>
          </w:rPr>
          <w:t>Nai Phuan Ong</w:t>
        </w:r>
      </w:ins>
      <w:ins w:id="83" w:author="求　幸年" w:date="2025-07-11T08:19:00Z" w16du:dateUtc="2025-07-10T23:19:00Z">
        <w:r>
          <w:rPr>
            <w:rStyle w:val="ac"/>
            <w:rFonts w:ascii="Times New Roman" w:hAnsi="Times New Roman" w:cs="Times New Roman"/>
            <w:szCs w:val="21"/>
          </w:rPr>
          <w:t xml:space="preserve"> (Prin</w:t>
        </w:r>
      </w:ins>
      <w:ins w:id="84" w:author="求　幸年" w:date="2025-07-11T08:20:00Z" w16du:dateUtc="2025-07-10T23:20:00Z">
        <w:r>
          <w:rPr>
            <w:rStyle w:val="ac"/>
            <w:rFonts w:ascii="Times New Roman" w:hAnsi="Times New Roman" w:cs="Times New Roman"/>
            <w:szCs w:val="21"/>
          </w:rPr>
          <w:t>ce</w:t>
        </w:r>
      </w:ins>
      <w:ins w:id="85" w:author="求　幸年" w:date="2025-07-11T08:19:00Z" w16du:dateUtc="2025-07-10T23:19:00Z">
        <w:r>
          <w:rPr>
            <w:rStyle w:val="ac"/>
            <w:rFonts w:ascii="Times New Roman" w:hAnsi="Times New Roman" w:cs="Times New Roman"/>
            <w:szCs w:val="21"/>
          </w:rPr>
          <w:t>ton Univer</w:t>
        </w:r>
      </w:ins>
      <w:ins w:id="86" w:author="求　幸年" w:date="2025-07-11T08:20:00Z" w16du:dateUtc="2025-07-10T23:20:00Z">
        <w:r>
          <w:rPr>
            <w:rStyle w:val="ac"/>
            <w:rFonts w:ascii="Times New Roman" w:hAnsi="Times New Roman" w:cs="Times New Roman"/>
            <w:szCs w:val="21"/>
          </w:rPr>
          <w:t>sity, USA) and his collaborators in Refs. [38,39]</w:t>
        </w:r>
      </w:ins>
    </w:p>
    <w:p w14:paraId="0D059531" w14:textId="335F4758" w:rsidR="00772EC5" w:rsidRDefault="00772EC5" w:rsidP="00772EC5">
      <w:pPr>
        <w:rPr>
          <w:rFonts w:ascii="Times New Roman" w:hAnsi="Times New Roman" w:cs="Times New Roman"/>
          <w:szCs w:val="21"/>
        </w:rPr>
      </w:pPr>
      <w:ins w:id="87" w:author="求　幸年" w:date="2025-07-11T08:19:00Z" w16du:dateUtc="2025-07-10T23:19:00Z">
        <w:r w:rsidRPr="00772EC5">
          <w:rPr>
            <w:rFonts w:ascii="Times New Roman" w:hAnsi="Times New Roman" w:cs="Times New Roman"/>
            <w:szCs w:val="21"/>
          </w:rPr>
          <w:fldChar w:fldCharType="end"/>
        </w:r>
      </w:ins>
    </w:p>
    <w:p w14:paraId="64917CA9" w14:textId="3C685A21" w:rsidR="00C832DA" w:rsidRDefault="00C832DA">
      <w:pPr>
        <w:widowControl/>
        <w:jc w:val="left"/>
        <w:rPr>
          <w:rFonts w:ascii="Times New Roman" w:hAnsi="Times New Roman" w:cs="Times New Roman"/>
          <w:szCs w:val="21"/>
        </w:rPr>
      </w:pPr>
      <w:r>
        <w:rPr>
          <w:rFonts w:ascii="Times New Roman" w:hAnsi="Times New Roman" w:cs="Times New Roman"/>
          <w:szCs w:val="21"/>
        </w:rPr>
        <w:br w:type="page"/>
      </w:r>
    </w:p>
    <w:p w14:paraId="306E5EFC" w14:textId="77777777" w:rsidR="00C832DA" w:rsidRPr="00134958" w:rsidRDefault="00C832DA" w:rsidP="00C832DA">
      <w:pPr>
        <w:rPr>
          <w:rFonts w:ascii="Times New Roman" w:hAnsi="Times New Roman" w:cs="Times New Roman"/>
          <w:b/>
          <w:bCs/>
          <w:szCs w:val="21"/>
        </w:rPr>
      </w:pPr>
      <w:proofErr w:type="spellStart"/>
      <w:r w:rsidRPr="00134958">
        <w:rPr>
          <w:rFonts w:ascii="Times New Roman" w:hAnsi="Times New Roman" w:cs="Times New Roman"/>
          <w:b/>
          <w:bCs/>
          <w:szCs w:val="21"/>
        </w:rPr>
        <w:lastRenderedPageBreak/>
        <w:t>PhySH</w:t>
      </w:r>
      <w:proofErr w:type="spellEnd"/>
    </w:p>
    <w:p w14:paraId="153EC2CA" w14:textId="77777777" w:rsidR="00C832DA" w:rsidRPr="00134958" w:rsidRDefault="00C832DA" w:rsidP="00C832DA">
      <w:pPr>
        <w:rPr>
          <w:rFonts w:ascii="Times New Roman" w:hAnsi="Times New Roman" w:cs="Times New Roman"/>
          <w:color w:val="000000"/>
          <w:szCs w:val="21"/>
        </w:rPr>
      </w:pPr>
      <w:r w:rsidRPr="00134958">
        <w:rPr>
          <w:rFonts w:ascii="Times New Roman" w:hAnsi="Times New Roman" w:cs="Times New Roman"/>
          <w:color w:val="000000"/>
          <w:szCs w:val="21"/>
        </w:rPr>
        <w:t>=============================</w:t>
      </w:r>
      <w:r w:rsidRPr="00134958">
        <w:rPr>
          <w:rFonts w:ascii="Times New Roman" w:hAnsi="Times New Roman" w:cs="Times New Roman"/>
          <w:color w:val="000000"/>
          <w:szCs w:val="21"/>
        </w:rPr>
        <w:br/>
        <w:t>Research Areas</w:t>
      </w:r>
      <w:r w:rsidRPr="00134958">
        <w:rPr>
          <w:rFonts w:ascii="Times New Roman" w:hAnsi="Times New Roman" w:cs="Times New Roman"/>
          <w:color w:val="000000"/>
          <w:szCs w:val="21"/>
        </w:rPr>
        <w:br/>
        <w:t>   • Quantum spin liquid</w:t>
      </w:r>
      <w:r w:rsidRPr="00134958">
        <w:rPr>
          <w:rFonts w:ascii="Times New Roman" w:hAnsi="Times New Roman" w:cs="Times New Roman"/>
          <w:color w:val="000000"/>
          <w:szCs w:val="21"/>
        </w:rPr>
        <w:br/>
        <w:t>   • Thermal Hall effect</w:t>
      </w:r>
      <w:r w:rsidRPr="00134958">
        <w:rPr>
          <w:rFonts w:ascii="Times New Roman" w:hAnsi="Times New Roman" w:cs="Times New Roman"/>
          <w:color w:val="000000"/>
          <w:szCs w:val="21"/>
        </w:rPr>
        <w:br/>
        <w:t>Techniques&gt;Theoretical &amp; Computational Techniques</w:t>
      </w:r>
      <w:r w:rsidRPr="00134958">
        <w:rPr>
          <w:rFonts w:ascii="Times New Roman" w:hAnsi="Times New Roman" w:cs="Times New Roman"/>
          <w:color w:val="000000"/>
          <w:szCs w:val="21"/>
        </w:rPr>
        <w:br/>
        <w:t>   • Kitaev model</w:t>
      </w:r>
      <w:r w:rsidRPr="00134958">
        <w:rPr>
          <w:rFonts w:ascii="Times New Roman" w:hAnsi="Times New Roman" w:cs="Times New Roman"/>
          <w:color w:val="000000"/>
          <w:szCs w:val="21"/>
        </w:rPr>
        <w:br/>
        <w:t>   • Monte Carlo methods</w:t>
      </w:r>
      <w:r w:rsidRPr="00134958">
        <w:rPr>
          <w:rFonts w:ascii="Times New Roman" w:hAnsi="Times New Roman" w:cs="Times New Roman"/>
          <w:color w:val="000000"/>
          <w:szCs w:val="21"/>
        </w:rPr>
        <w:br/>
        <w:t>   • Tensor network methods</w:t>
      </w:r>
      <w:r w:rsidRPr="00134958">
        <w:rPr>
          <w:rFonts w:ascii="Times New Roman" w:hAnsi="Times New Roman" w:cs="Times New Roman"/>
          <w:color w:val="000000"/>
          <w:szCs w:val="21"/>
        </w:rPr>
        <w:br/>
        <w:t>Physical Systems</w:t>
      </w:r>
      <w:r w:rsidRPr="00134958">
        <w:rPr>
          <w:rFonts w:ascii="Times New Roman" w:hAnsi="Times New Roman" w:cs="Times New Roman"/>
          <w:color w:val="000000"/>
          <w:szCs w:val="21"/>
        </w:rPr>
        <w:br/>
        <w:t>   • Quantum spin models</w:t>
      </w:r>
      <w:r w:rsidRPr="00134958">
        <w:rPr>
          <w:rFonts w:ascii="Times New Roman" w:hAnsi="Times New Roman" w:cs="Times New Roman"/>
          <w:color w:val="000000"/>
          <w:szCs w:val="21"/>
        </w:rPr>
        <w:br/>
        <w:t>=============================</w:t>
      </w:r>
    </w:p>
    <w:p w14:paraId="23C37FAC" w14:textId="77777777" w:rsidR="00C832DA" w:rsidRPr="00134958" w:rsidRDefault="00C832DA" w:rsidP="00C832DA">
      <w:pPr>
        <w:rPr>
          <w:rFonts w:ascii="Times New Roman" w:hAnsi="Times New Roman" w:cs="Times New Roman"/>
          <w:color w:val="000000"/>
          <w:szCs w:val="21"/>
        </w:rPr>
      </w:pPr>
    </w:p>
    <w:p w14:paraId="0A566BB3" w14:textId="77777777" w:rsidR="00C832DA" w:rsidRPr="00C832DA" w:rsidRDefault="00C832DA" w:rsidP="00134958">
      <w:pPr>
        <w:rPr>
          <w:rFonts w:ascii="Times New Roman" w:hAnsi="Times New Roman" w:cs="Times New Roman"/>
          <w:szCs w:val="21"/>
        </w:rPr>
      </w:pPr>
    </w:p>
    <w:sectPr w:rsidR="00C832DA" w:rsidRPr="00C832DA">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oji Nasu" w:date="2025-07-10T23:28:00Z" w:initials="JN">
    <w:p w14:paraId="2A7E7BB5" w14:textId="77777777" w:rsidR="00F55578" w:rsidRDefault="00F55578" w:rsidP="00F55578">
      <w:pPr>
        <w:jc w:val="left"/>
      </w:pPr>
      <w:r>
        <w:rPr>
          <w:rStyle w:val="ae"/>
        </w:rPr>
        <w:annotationRef/>
      </w:r>
      <w:r>
        <w:t>この状況で近似を用いずに熱ホール効果を計算する手法がなかった、ということを強調しても良いかもしれません。</w:t>
      </w:r>
    </w:p>
  </w:comment>
  <w:comment w:id="1" w:author="大久保　毅" w:date="2025-07-11T11:49:00Z" w:initials="大久保　毅">
    <w:p w14:paraId="5ECCF1DF" w14:textId="77777777" w:rsidR="006B4780" w:rsidRDefault="006B4780" w:rsidP="006B4780">
      <w:pPr>
        <w:jc w:val="left"/>
      </w:pPr>
      <w:r>
        <w:rPr>
          <w:rStyle w:val="ae"/>
        </w:rPr>
        <w:annotationRef/>
      </w:r>
      <w:r>
        <w:t>後半に追記する形で書いてみました。</w:t>
      </w:r>
    </w:p>
  </w:comment>
  <w:comment w:id="4" w:author="Joji Nasu" w:date="2025-07-10T23:09:00Z" w:initials="JN">
    <w:p w14:paraId="6F5C6540" w14:textId="7B698CDF" w:rsidR="00F55578" w:rsidRDefault="00CA123D" w:rsidP="00F55578">
      <w:pPr>
        <w:jc w:val="left"/>
      </w:pPr>
      <w:r>
        <w:rPr>
          <w:rStyle w:val="ae"/>
        </w:rPr>
        <w:annotationRef/>
      </w:r>
      <w:r w:rsidR="00F55578">
        <w:t>熱キャリアとなる準粒子の種類を仮定しないでモット絶縁体の熱ホール効果を計算する新しい手法を開発したことをもう少し明示的に書いてもよいかもしれません。</w:t>
      </w:r>
    </w:p>
  </w:comment>
  <w:comment w:id="5" w:author="大久保　毅" w:date="2025-07-11T11:53:00Z" w:initials="大久保　毅">
    <w:p w14:paraId="7A751C4C" w14:textId="77777777" w:rsidR="00C92E82" w:rsidRDefault="00C92E82" w:rsidP="00C92E82">
      <w:pPr>
        <w:jc w:val="left"/>
      </w:pPr>
      <w:r>
        <w:rPr>
          <w:rStyle w:val="ae"/>
        </w:rPr>
        <w:annotationRef/>
      </w:r>
      <w:r>
        <w:t>二番目の文章として挿入してみました。</w:t>
      </w:r>
    </w:p>
    <w:p w14:paraId="5A3C40B8" w14:textId="77777777" w:rsidR="00C92E82" w:rsidRDefault="00C92E82" w:rsidP="00C92E82">
      <w:pPr>
        <w:jc w:val="left"/>
      </w:pPr>
    </w:p>
  </w:comment>
  <w:comment w:id="7" w:author="Joji Nasu" w:date="2025-07-10T23:07:00Z" w:initials="JN">
    <w:p w14:paraId="0E12DCA3" w14:textId="113F1167" w:rsidR="00CA123D" w:rsidRDefault="00CA123D" w:rsidP="00CA123D">
      <w:pPr>
        <w:jc w:val="left"/>
      </w:pPr>
      <w:r>
        <w:rPr>
          <w:rStyle w:val="ae"/>
        </w:rPr>
        <w:annotationRef/>
      </w:r>
      <w:r>
        <w:t>κxyでしょうか</w:t>
      </w:r>
    </w:p>
  </w:comment>
  <w:comment w:id="8" w:author="大久保　毅" w:date="2025-07-11T11:40:00Z" w:initials="大久保　毅">
    <w:p w14:paraId="0A753E67" w14:textId="77777777" w:rsidR="006B4780" w:rsidRDefault="006B4780" w:rsidP="006B4780">
      <w:pPr>
        <w:jc w:val="left"/>
      </w:pPr>
      <w:r>
        <w:rPr>
          <w:rStyle w:val="ae"/>
        </w:rPr>
        <w:annotationRef/>
      </w:r>
      <w:r>
        <w:t>見落としてました。ありがとうございます。修正しました。</w:t>
      </w:r>
    </w:p>
  </w:comment>
  <w:comment w:id="13" w:author="Joji Nasu" w:date="2025-07-10T23:08:00Z" w:initials="JN">
    <w:p w14:paraId="7BCC3CD5" w14:textId="395E05D7" w:rsidR="00CA123D" w:rsidRDefault="00CA123D" w:rsidP="00CA123D">
      <w:pPr>
        <w:jc w:val="left"/>
      </w:pPr>
      <w:r>
        <w:rPr>
          <w:rStyle w:val="ae"/>
        </w:rPr>
        <w:annotationRef/>
      </w:r>
      <w:r>
        <w:t>κxyでしょうか</w:t>
      </w:r>
    </w:p>
  </w:comment>
  <w:comment w:id="14" w:author="大久保　毅" w:date="2025-07-11T11:40:00Z" w:initials="大久保　毅">
    <w:p w14:paraId="1242792E" w14:textId="77777777" w:rsidR="006B4780" w:rsidRDefault="006B4780" w:rsidP="006B4780">
      <w:pPr>
        <w:jc w:val="left"/>
      </w:pPr>
      <w:r>
        <w:rPr>
          <w:rStyle w:val="ae"/>
        </w:rPr>
        <w:annotationRef/>
      </w:r>
      <w:r>
        <w:t>見落としてました。ありがとうございます。修正しました。</w:t>
      </w:r>
    </w:p>
  </w:comment>
  <w:comment w:id="19" w:author="Joji Nasu" w:date="2025-07-10T23:15:00Z" w:initials="JN">
    <w:p w14:paraId="205DB03F" w14:textId="6307239D" w:rsidR="00CA123D" w:rsidRDefault="00CA123D" w:rsidP="00CA123D">
      <w:pPr>
        <w:jc w:val="left"/>
      </w:pPr>
      <w:r>
        <w:rPr>
          <w:rStyle w:val="ae"/>
        </w:rPr>
        <w:annotationRef/>
      </w:r>
      <w:r>
        <w:t>カバーレターなのでsettleとかもう少し強めの表現でも良いかもしれません。</w:t>
      </w:r>
    </w:p>
  </w:comment>
  <w:comment w:id="20" w:author="大久保　毅" w:date="2025-07-11T11:59:00Z" w:initials="大久保　毅">
    <w:p w14:paraId="3FFE11AB" w14:textId="77777777" w:rsidR="00725B51" w:rsidRDefault="00725B51" w:rsidP="00725B51">
      <w:pPr>
        <w:jc w:val="left"/>
      </w:pPr>
      <w:r>
        <w:rPr>
          <w:rStyle w:val="ae"/>
        </w:rPr>
        <w:annotationRef/>
      </w:r>
      <w:r>
        <w:t>settle も良いかと思ったのですが、若干弱めにして、resolvingにしてみました。</w:t>
      </w:r>
    </w:p>
  </w:comment>
  <w:comment w:id="27" w:author="Joji Nasu" w:date="2025-07-10T23:13:00Z" w:initials="JN">
    <w:p w14:paraId="08935CA2" w14:textId="51469A42" w:rsidR="0034097B" w:rsidRDefault="00CA123D" w:rsidP="0034097B">
      <w:pPr>
        <w:jc w:val="left"/>
      </w:pPr>
      <w:r>
        <w:rPr>
          <w:rStyle w:val="ae"/>
        </w:rPr>
        <w:annotationRef/>
      </w:r>
      <w:r w:rsidR="0034097B">
        <w:t xml:space="preserve">この部分がキタエフの熱ホール効果の起源についての議論に限定しているようにも読み取れてしまうようにも感じました。ここで開発した手法は、(一般の)幅広いクラスの量子スピン模型にも適用できるので、offering ... 以下に繋がる、という点をもっと強調しても良いかもしれないです。 </w:t>
      </w:r>
    </w:p>
  </w:comment>
  <w:comment w:id="28" w:author="大久保　毅" w:date="2025-07-11T11:41:00Z" w:initials="大久保　毅">
    <w:p w14:paraId="4EED0DFC" w14:textId="77777777" w:rsidR="006B4780" w:rsidRDefault="006B4780" w:rsidP="006B4780">
      <w:pPr>
        <w:jc w:val="left"/>
      </w:pPr>
      <w:r>
        <w:rPr>
          <w:rStyle w:val="ae"/>
        </w:rPr>
        <w:annotationRef/>
      </w:r>
      <w:r>
        <w:t>ありがとうございます！</w:t>
      </w:r>
    </w:p>
  </w:comment>
  <w:comment w:id="29" w:author="大久保　毅" w:date="2025-07-11T12:06:00Z" w:initials="大久保　毅">
    <w:p w14:paraId="00E84D7A" w14:textId="77777777" w:rsidR="00261B1F" w:rsidRDefault="00261B1F" w:rsidP="00261B1F">
      <w:pPr>
        <w:jc w:val="left"/>
      </w:pPr>
      <w:r>
        <w:rPr>
          <w:rStyle w:val="ae"/>
        </w:rPr>
        <w:annotationRef/>
      </w:r>
      <w:r>
        <w:t>文章を追加してみました。ただ、ちょっと長くなりすぎたかもしれません。</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7E7BB5" w15:done="0"/>
  <w15:commentEx w15:paraId="5ECCF1DF" w15:paraIdParent="2A7E7BB5" w15:done="0"/>
  <w15:commentEx w15:paraId="6F5C6540" w15:done="0"/>
  <w15:commentEx w15:paraId="5A3C40B8" w15:paraIdParent="6F5C6540" w15:done="0"/>
  <w15:commentEx w15:paraId="0E12DCA3" w15:done="0"/>
  <w15:commentEx w15:paraId="0A753E67" w15:paraIdParent="0E12DCA3" w15:done="0"/>
  <w15:commentEx w15:paraId="7BCC3CD5" w15:done="0"/>
  <w15:commentEx w15:paraId="1242792E" w15:paraIdParent="7BCC3CD5" w15:done="0"/>
  <w15:commentEx w15:paraId="205DB03F" w15:done="0"/>
  <w15:commentEx w15:paraId="3FFE11AB" w15:paraIdParent="205DB03F" w15:done="0"/>
  <w15:commentEx w15:paraId="08935CA2" w15:done="0"/>
  <w15:commentEx w15:paraId="4EED0DFC" w15:paraIdParent="08935CA2" w15:done="0"/>
  <w15:commentEx w15:paraId="00E84D7A" w15:paraIdParent="08935C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075F9E" w16cex:dateUtc="2025-07-10T14:28:00Z"/>
  <w16cex:commentExtensible w16cex:durableId="168067AD" w16cex:dateUtc="2025-07-11T02:49:00Z"/>
  <w16cex:commentExtensible w16cex:durableId="0BE9FC55" w16cex:dateUtc="2025-07-10T14:09:00Z"/>
  <w16cex:commentExtensible w16cex:durableId="45CE78A8" w16cex:dateUtc="2025-07-11T02:53:00Z"/>
  <w16cex:commentExtensible w16cex:durableId="11437BF9" w16cex:dateUtc="2025-07-10T14:07:00Z"/>
  <w16cex:commentExtensible w16cex:durableId="18A57829" w16cex:dateUtc="2025-07-11T02:40:00Z"/>
  <w16cex:commentExtensible w16cex:durableId="60805427" w16cex:dateUtc="2025-07-10T14:08:00Z"/>
  <w16cex:commentExtensible w16cex:durableId="53EDB61A" w16cex:dateUtc="2025-07-11T02:40:00Z"/>
  <w16cex:commentExtensible w16cex:durableId="78C54C62" w16cex:dateUtc="2025-07-10T14:15:00Z"/>
  <w16cex:commentExtensible w16cex:durableId="537283C5" w16cex:dateUtc="2025-07-11T02:59:00Z"/>
  <w16cex:commentExtensible w16cex:durableId="5DCF3121" w16cex:dateUtc="2025-07-10T14:13:00Z"/>
  <w16cex:commentExtensible w16cex:durableId="19FDEF4D" w16cex:dateUtc="2025-07-11T02:41:00Z"/>
  <w16cex:commentExtensible w16cex:durableId="0677B7C3" w16cex:dateUtc="2025-07-11T0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7E7BB5" w16cid:durableId="29075F9E"/>
  <w16cid:commentId w16cid:paraId="5ECCF1DF" w16cid:durableId="168067AD"/>
  <w16cid:commentId w16cid:paraId="6F5C6540" w16cid:durableId="0BE9FC55"/>
  <w16cid:commentId w16cid:paraId="5A3C40B8" w16cid:durableId="45CE78A8"/>
  <w16cid:commentId w16cid:paraId="0E12DCA3" w16cid:durableId="11437BF9"/>
  <w16cid:commentId w16cid:paraId="0A753E67" w16cid:durableId="18A57829"/>
  <w16cid:commentId w16cid:paraId="7BCC3CD5" w16cid:durableId="60805427"/>
  <w16cid:commentId w16cid:paraId="1242792E" w16cid:durableId="53EDB61A"/>
  <w16cid:commentId w16cid:paraId="205DB03F" w16cid:durableId="78C54C62"/>
  <w16cid:commentId w16cid:paraId="3FFE11AB" w16cid:durableId="537283C5"/>
  <w16cid:commentId w16cid:paraId="08935CA2" w16cid:durableId="5DCF3121"/>
  <w16cid:commentId w16cid:paraId="4EED0DFC" w16cid:durableId="19FDEF4D"/>
  <w16cid:commentId w16cid:paraId="00E84D7A" w16cid:durableId="0677B7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大久保　毅">
    <w15:presenceInfo w15:providerId="AD" w15:userId="S::5793487393@utac.u-tokyo.ac.jp::36c6b7ab-b913-452a-b9cb-b15f8165a6b2"/>
  </w15:person>
  <w15:person w15:author="Joji Nasu">
    <w15:presenceInfo w15:providerId="Windows Live" w15:userId="e617ff4c2ea127fc"/>
  </w15:person>
  <w15:person w15:author="求　幸年">
    <w15:presenceInfo w15:providerId="AD" w15:userId="S::1153787659@utac.u-tokyo.ac.jp::57c182b8-1294-4891-888f-bd17a9fbd6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bordersDoNotSurroundHeader/>
  <w:bordersDoNotSurroundFooter/>
  <w:proofState w:spelling="clean" w:grammar="clean"/>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80"/>
    <w:rsid w:val="00013144"/>
    <w:rsid w:val="00070235"/>
    <w:rsid w:val="000B493B"/>
    <w:rsid w:val="00134958"/>
    <w:rsid w:val="00241880"/>
    <w:rsid w:val="00261B1F"/>
    <w:rsid w:val="002F0AC7"/>
    <w:rsid w:val="003210C7"/>
    <w:rsid w:val="0034097B"/>
    <w:rsid w:val="00367331"/>
    <w:rsid w:val="003B0AEF"/>
    <w:rsid w:val="00487832"/>
    <w:rsid w:val="004B23C6"/>
    <w:rsid w:val="004E1D56"/>
    <w:rsid w:val="00567C96"/>
    <w:rsid w:val="006136BE"/>
    <w:rsid w:val="00615352"/>
    <w:rsid w:val="00695702"/>
    <w:rsid w:val="006B4780"/>
    <w:rsid w:val="007078ED"/>
    <w:rsid w:val="00725B51"/>
    <w:rsid w:val="00730119"/>
    <w:rsid w:val="00772EC5"/>
    <w:rsid w:val="00885BA3"/>
    <w:rsid w:val="008B5A11"/>
    <w:rsid w:val="00975285"/>
    <w:rsid w:val="009A2948"/>
    <w:rsid w:val="00B13244"/>
    <w:rsid w:val="00B57499"/>
    <w:rsid w:val="00B91B55"/>
    <w:rsid w:val="00C257F5"/>
    <w:rsid w:val="00C64F54"/>
    <w:rsid w:val="00C65ADC"/>
    <w:rsid w:val="00C832DA"/>
    <w:rsid w:val="00C92E82"/>
    <w:rsid w:val="00CA123D"/>
    <w:rsid w:val="00CD35A0"/>
    <w:rsid w:val="00D4514E"/>
    <w:rsid w:val="00D515D9"/>
    <w:rsid w:val="00E02FB3"/>
    <w:rsid w:val="00E22D68"/>
    <w:rsid w:val="00E4324D"/>
    <w:rsid w:val="00E9146A"/>
    <w:rsid w:val="00F55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6B9CF1"/>
  <w15:chartTrackingRefBased/>
  <w15:docId w15:val="{886E0A99-E329-024D-B6BD-40540D2E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188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4188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4188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24188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4188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4188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4188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4188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4188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4188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4188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4188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24188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4188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4188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4188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4188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4188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4188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4188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188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4188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41880"/>
    <w:pPr>
      <w:spacing w:before="160" w:after="160"/>
      <w:jc w:val="center"/>
    </w:pPr>
    <w:rPr>
      <w:i/>
      <w:iCs/>
      <w:color w:val="404040" w:themeColor="text1" w:themeTint="BF"/>
    </w:rPr>
  </w:style>
  <w:style w:type="character" w:customStyle="1" w:styleId="a8">
    <w:name w:val="引用文 (文字)"/>
    <w:basedOn w:val="a0"/>
    <w:link w:val="a7"/>
    <w:uiPriority w:val="29"/>
    <w:rsid w:val="00241880"/>
    <w:rPr>
      <w:i/>
      <w:iCs/>
      <w:color w:val="404040" w:themeColor="text1" w:themeTint="BF"/>
    </w:rPr>
  </w:style>
  <w:style w:type="paragraph" w:styleId="a9">
    <w:name w:val="List Paragraph"/>
    <w:basedOn w:val="a"/>
    <w:uiPriority w:val="34"/>
    <w:qFormat/>
    <w:rsid w:val="00241880"/>
    <w:pPr>
      <w:ind w:left="720"/>
      <w:contextualSpacing/>
    </w:pPr>
  </w:style>
  <w:style w:type="character" w:styleId="21">
    <w:name w:val="Intense Emphasis"/>
    <w:basedOn w:val="a0"/>
    <w:uiPriority w:val="21"/>
    <w:qFormat/>
    <w:rsid w:val="00241880"/>
    <w:rPr>
      <w:i/>
      <w:iCs/>
      <w:color w:val="0F4761" w:themeColor="accent1" w:themeShade="BF"/>
    </w:rPr>
  </w:style>
  <w:style w:type="paragraph" w:styleId="22">
    <w:name w:val="Intense Quote"/>
    <w:basedOn w:val="a"/>
    <w:next w:val="a"/>
    <w:link w:val="23"/>
    <w:uiPriority w:val="30"/>
    <w:qFormat/>
    <w:rsid w:val="002418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41880"/>
    <w:rPr>
      <w:i/>
      <w:iCs/>
      <w:color w:val="0F4761" w:themeColor="accent1" w:themeShade="BF"/>
    </w:rPr>
  </w:style>
  <w:style w:type="character" w:styleId="24">
    <w:name w:val="Intense Reference"/>
    <w:basedOn w:val="a0"/>
    <w:uiPriority w:val="32"/>
    <w:qFormat/>
    <w:rsid w:val="00241880"/>
    <w:rPr>
      <w:b/>
      <w:bCs/>
      <w:smallCaps/>
      <w:color w:val="0F4761" w:themeColor="accent1" w:themeShade="BF"/>
      <w:spacing w:val="5"/>
    </w:rPr>
  </w:style>
  <w:style w:type="paragraph" w:styleId="Web">
    <w:name w:val="Normal (Web)"/>
    <w:basedOn w:val="a"/>
    <w:uiPriority w:val="99"/>
    <w:semiHidden/>
    <w:unhideWhenUsed/>
    <w:rsid w:val="0024188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a">
    <w:name w:val="Strong"/>
    <w:basedOn w:val="a0"/>
    <w:uiPriority w:val="22"/>
    <w:qFormat/>
    <w:rsid w:val="00241880"/>
    <w:rPr>
      <w:b/>
      <w:bCs/>
    </w:rPr>
  </w:style>
  <w:style w:type="character" w:customStyle="1" w:styleId="apple-converted-space">
    <w:name w:val="apple-converted-space"/>
    <w:basedOn w:val="a0"/>
    <w:rsid w:val="00241880"/>
  </w:style>
  <w:style w:type="character" w:styleId="ab">
    <w:name w:val="Emphasis"/>
    <w:basedOn w:val="a0"/>
    <w:uiPriority w:val="20"/>
    <w:qFormat/>
    <w:rsid w:val="00241880"/>
    <w:rPr>
      <w:i/>
      <w:iCs/>
    </w:rPr>
  </w:style>
  <w:style w:type="character" w:styleId="ac">
    <w:name w:val="Hyperlink"/>
    <w:basedOn w:val="a0"/>
    <w:uiPriority w:val="99"/>
    <w:unhideWhenUsed/>
    <w:rsid w:val="00730119"/>
    <w:rPr>
      <w:color w:val="467886" w:themeColor="hyperlink"/>
      <w:u w:val="single"/>
    </w:rPr>
  </w:style>
  <w:style w:type="character" w:styleId="ad">
    <w:name w:val="Unresolved Mention"/>
    <w:basedOn w:val="a0"/>
    <w:uiPriority w:val="99"/>
    <w:semiHidden/>
    <w:unhideWhenUsed/>
    <w:rsid w:val="00730119"/>
    <w:rPr>
      <w:color w:val="605E5C"/>
      <w:shd w:val="clear" w:color="auto" w:fill="E1DFDD"/>
    </w:rPr>
  </w:style>
  <w:style w:type="character" w:styleId="ae">
    <w:name w:val="annotation reference"/>
    <w:basedOn w:val="a0"/>
    <w:uiPriority w:val="99"/>
    <w:semiHidden/>
    <w:unhideWhenUsed/>
    <w:rsid w:val="00CA123D"/>
    <w:rPr>
      <w:sz w:val="18"/>
      <w:szCs w:val="18"/>
    </w:rPr>
  </w:style>
  <w:style w:type="paragraph" w:styleId="af">
    <w:name w:val="annotation text"/>
    <w:basedOn w:val="a"/>
    <w:link w:val="af0"/>
    <w:uiPriority w:val="99"/>
    <w:semiHidden/>
    <w:unhideWhenUsed/>
    <w:rsid w:val="00CA123D"/>
    <w:pPr>
      <w:jc w:val="left"/>
    </w:pPr>
  </w:style>
  <w:style w:type="character" w:customStyle="1" w:styleId="af0">
    <w:name w:val="コメント文字列 (文字)"/>
    <w:basedOn w:val="a0"/>
    <w:link w:val="af"/>
    <w:uiPriority w:val="99"/>
    <w:semiHidden/>
    <w:rsid w:val="00CA123D"/>
  </w:style>
  <w:style w:type="paragraph" w:styleId="af1">
    <w:name w:val="annotation subject"/>
    <w:basedOn w:val="af"/>
    <w:next w:val="af"/>
    <w:link w:val="af2"/>
    <w:uiPriority w:val="99"/>
    <w:semiHidden/>
    <w:unhideWhenUsed/>
    <w:rsid w:val="00CA123D"/>
    <w:rPr>
      <w:b/>
      <w:bCs/>
    </w:rPr>
  </w:style>
  <w:style w:type="character" w:customStyle="1" w:styleId="af2">
    <w:name w:val="コメント内容 (文字)"/>
    <w:basedOn w:val="af0"/>
    <w:link w:val="af1"/>
    <w:uiPriority w:val="99"/>
    <w:semiHidden/>
    <w:rsid w:val="00CA123D"/>
    <w:rPr>
      <w:b/>
      <w:bCs/>
    </w:rPr>
  </w:style>
  <w:style w:type="paragraph" w:styleId="af3">
    <w:name w:val="Revision"/>
    <w:hidden/>
    <w:uiPriority w:val="99"/>
    <w:semiHidden/>
    <w:rsid w:val="00C25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2928909">
      <w:bodyDiv w:val="1"/>
      <w:marLeft w:val="0"/>
      <w:marRight w:val="0"/>
      <w:marTop w:val="0"/>
      <w:marBottom w:val="0"/>
      <w:divBdr>
        <w:top w:val="none" w:sz="0" w:space="0" w:color="auto"/>
        <w:left w:val="none" w:sz="0" w:space="0" w:color="auto"/>
        <w:bottom w:val="none" w:sz="0" w:space="0" w:color="auto"/>
        <w:right w:val="none" w:sz="0" w:space="0" w:color="auto"/>
      </w:divBdr>
    </w:div>
    <w:div w:id="1194730275">
      <w:bodyDiv w:val="1"/>
      <w:marLeft w:val="0"/>
      <w:marRight w:val="0"/>
      <w:marTop w:val="0"/>
      <w:marBottom w:val="0"/>
      <w:divBdr>
        <w:top w:val="none" w:sz="0" w:space="0" w:color="auto"/>
        <w:left w:val="none" w:sz="0" w:space="0" w:color="auto"/>
        <w:bottom w:val="none" w:sz="0" w:space="0" w:color="auto"/>
        <w:right w:val="none" w:sz="0" w:space="0" w:color="auto"/>
      </w:divBdr>
    </w:div>
    <w:div w:id="1630209027">
      <w:bodyDiv w:val="1"/>
      <w:marLeft w:val="0"/>
      <w:marRight w:val="0"/>
      <w:marTop w:val="0"/>
      <w:marBottom w:val="0"/>
      <w:divBdr>
        <w:top w:val="none" w:sz="0" w:space="0" w:color="auto"/>
        <w:left w:val="none" w:sz="0" w:space="0" w:color="auto"/>
        <w:bottom w:val="none" w:sz="0" w:space="0" w:color="auto"/>
        <w:right w:val="none" w:sz="0" w:space="0" w:color="auto"/>
      </w:divBdr>
      <w:divsChild>
        <w:div w:id="564219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52A895-E53E-CF4D-985F-82CEC54E8BFE}">
  <we:reference id="wa200001011" version="1.2.0.0" store="ja-JP"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109</TotalTime>
  <Pages>5</Pages>
  <Words>946</Words>
  <Characters>6180</Characters>
  <Application>Microsoft Office Word</Application>
  <DocSecurity>0</DocSecurity>
  <Lines>123</Lines>
  <Paragraphs>50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大久保　毅</dc:creator>
  <cp:keywords/>
  <dc:description/>
  <cp:lastModifiedBy>三澤　貴宏</cp:lastModifiedBy>
  <cp:revision>21</cp:revision>
  <dcterms:created xsi:type="dcterms:W3CDTF">2025-06-17T09:52:00Z</dcterms:created>
  <dcterms:modified xsi:type="dcterms:W3CDTF">2025-07-12T01:44:00Z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documentId_5527</vt:lpwstr>
  </property>
  <property fmtid="{D5CDD505-2E9C-101B-9397-08002B2CF9AE}" pid="3" name="grammarly_documentContext">
    <vt:lpwstr>{"goals":[],"domain":"general","emotions":[],"dialect":"american"}</vt:lpwstr>
  </property>
</Properties>
</file>